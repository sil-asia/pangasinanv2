
<file path=[Content_Types].xml><?xml version="1.0" encoding="utf-8"?>
<Types xmlns="http://schemas.openxmlformats.org/package/2006/content-types">
  <Default Extension="emf" ContentType="image/x-emf"/>
  <Default Extension="rels" ContentType="application/vnd.openxmlformats-package.relationships+xml"/>
  <Default Extension="sldx" ContentType="application/vnd.openxmlformats-officedocument.presentationml.slide"/>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D00A5E" w:rsidRDefault="00610D52">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Term of Reference</w:t>
      </w:r>
    </w:p>
    <w:p w14:paraId="027F381A" w14:textId="17D37BFB" w:rsidR="00D00A5E" w:rsidRDefault="002A5B77" w:rsidP="002A5B7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STC</w:t>
      </w:r>
      <w:r w:rsidR="00C20991">
        <w:rPr>
          <w:rFonts w:ascii="Times New Roman" w:eastAsia="Times New Roman" w:hAnsi="Times New Roman" w:cs="Times New Roman"/>
          <w:b/>
          <w:sz w:val="24"/>
          <w:szCs w:val="24"/>
        </w:rPr>
        <w:t>s</w:t>
      </w:r>
      <w:r w:rsidR="00610D52">
        <w:rPr>
          <w:rFonts w:ascii="Times New Roman" w:eastAsia="Times New Roman" w:hAnsi="Times New Roman" w:cs="Times New Roman"/>
          <w:b/>
          <w:sz w:val="24"/>
          <w:szCs w:val="24"/>
        </w:rPr>
        <w:t xml:space="preserve"> for Capacity Building in System Interoperability </w:t>
      </w:r>
      <w:r w:rsidR="00C20991">
        <w:rPr>
          <w:rFonts w:ascii="Times New Roman" w:eastAsia="Times New Roman" w:hAnsi="Times New Roman" w:cs="Times New Roman"/>
          <w:b/>
          <w:sz w:val="24"/>
          <w:szCs w:val="24"/>
        </w:rPr>
        <w:t>u</w:t>
      </w:r>
      <w:r w:rsidR="00610D52">
        <w:rPr>
          <w:rFonts w:ascii="Times New Roman" w:eastAsia="Times New Roman" w:hAnsi="Times New Roman" w:cs="Times New Roman"/>
          <w:b/>
          <w:sz w:val="24"/>
          <w:szCs w:val="24"/>
        </w:rPr>
        <w:t xml:space="preserve">sing Fast Healthcare Interoperability Resources (FHIR) Standards </w:t>
      </w:r>
      <w:r w:rsidR="00C20991">
        <w:rPr>
          <w:rFonts w:ascii="Times New Roman" w:eastAsia="Times New Roman" w:hAnsi="Times New Roman" w:cs="Times New Roman"/>
          <w:b/>
          <w:sz w:val="24"/>
          <w:szCs w:val="24"/>
        </w:rPr>
        <w:t>for the Ministry of Health Indonesia</w:t>
      </w:r>
    </w:p>
    <w:p w14:paraId="00000002" w14:textId="6597F2A4" w:rsidR="007370A4" w:rsidRDefault="007370A4">
      <w:pPr>
        <w:jc w:val="center"/>
        <w:rPr>
          <w:rFonts w:ascii="Times New Roman" w:eastAsia="Times New Roman" w:hAnsi="Times New Roman" w:cs="Times New Roman"/>
          <w:b/>
          <w:sz w:val="24"/>
          <w:szCs w:val="24"/>
        </w:rPr>
      </w:pPr>
    </w:p>
    <w:p w14:paraId="00000003" w14:textId="77777777" w:rsidR="00D00A5E" w:rsidRPr="00FB26C4" w:rsidRDefault="00D00A5E">
      <w:pPr>
        <w:rPr>
          <w:rFonts w:asciiTheme="majorHAnsi" w:eastAsia="Times New Roman" w:hAnsiTheme="majorHAnsi" w:cstheme="majorHAnsi"/>
          <w:rPrChange w:id="0" w:author="Pandu Harimurti" w:date="2021-08-24T13:44:00Z">
            <w:rPr>
              <w:rFonts w:ascii="Times New Roman" w:eastAsia="Times New Roman" w:hAnsi="Times New Roman" w:cs="Times New Roman"/>
              <w:sz w:val="24"/>
              <w:szCs w:val="24"/>
            </w:rPr>
          </w:rPrChange>
        </w:rPr>
      </w:pPr>
    </w:p>
    <w:p w14:paraId="00000004" w14:textId="77777777" w:rsidR="00D00A5E" w:rsidRPr="00FB26C4" w:rsidRDefault="00610D52">
      <w:pPr>
        <w:rPr>
          <w:rFonts w:asciiTheme="majorHAnsi" w:eastAsia="Times New Roman" w:hAnsiTheme="majorHAnsi" w:cstheme="majorHAnsi"/>
          <w:b/>
          <w:rPrChange w:id="1" w:author="Pandu Harimurti" w:date="2021-08-24T13:44:00Z">
            <w:rPr>
              <w:rFonts w:ascii="Times New Roman" w:eastAsia="Times New Roman" w:hAnsi="Times New Roman" w:cs="Times New Roman"/>
              <w:b/>
              <w:sz w:val="24"/>
              <w:szCs w:val="24"/>
            </w:rPr>
          </w:rPrChange>
        </w:rPr>
      </w:pPr>
      <w:r w:rsidRPr="00FB26C4">
        <w:rPr>
          <w:rFonts w:asciiTheme="majorHAnsi" w:eastAsia="Times New Roman" w:hAnsiTheme="majorHAnsi" w:cstheme="majorHAnsi"/>
          <w:b/>
          <w:rPrChange w:id="2" w:author="Pandu Harimurti" w:date="2021-08-24T13:44:00Z">
            <w:rPr>
              <w:rFonts w:ascii="Times New Roman" w:eastAsia="Times New Roman" w:hAnsi="Times New Roman" w:cs="Times New Roman"/>
              <w:b/>
              <w:sz w:val="24"/>
              <w:szCs w:val="24"/>
            </w:rPr>
          </w:rPrChange>
        </w:rPr>
        <w:t>Background</w:t>
      </w:r>
    </w:p>
    <w:p w14:paraId="43EBECB7" w14:textId="509FFAEC" w:rsidR="00FD7CA4" w:rsidRPr="00FB26C4" w:rsidRDefault="00862728">
      <w:pPr>
        <w:ind w:firstLine="720"/>
        <w:jc w:val="both"/>
        <w:rPr>
          <w:rFonts w:asciiTheme="majorHAnsi" w:eastAsia="Times New Roman" w:hAnsiTheme="majorHAnsi" w:cstheme="majorHAnsi"/>
          <w:rPrChange w:id="3" w:author="Pandu Harimurti" w:date="2021-08-24T13:44:00Z">
            <w:rPr>
              <w:rFonts w:ascii="Times New Roman" w:eastAsia="Times New Roman" w:hAnsi="Times New Roman" w:cs="Times New Roman"/>
              <w:sz w:val="24"/>
              <w:szCs w:val="24"/>
            </w:rPr>
          </w:rPrChange>
        </w:rPr>
      </w:pPr>
      <w:ins w:id="4" w:author="Pandu Harimurti" w:date="2021-08-24T13:03:00Z">
        <w:r w:rsidRPr="00FB26C4">
          <w:rPr>
            <w:rFonts w:asciiTheme="majorHAnsi" w:eastAsia="Times New Roman" w:hAnsiTheme="majorHAnsi" w:cstheme="majorHAnsi"/>
            <w:rPrChange w:id="5" w:author="Pandu Harimurti" w:date="2021-08-24T13:44:00Z">
              <w:rPr>
                <w:rFonts w:ascii="Times New Roman" w:eastAsia="Times New Roman" w:hAnsi="Times New Roman" w:cs="Times New Roman"/>
                <w:sz w:val="24"/>
                <w:szCs w:val="24"/>
              </w:rPr>
            </w:rPrChange>
          </w:rPr>
          <w:t>As experienced by many other countries t</w:t>
        </w:r>
      </w:ins>
      <w:del w:id="6" w:author="Pandu Harimurti" w:date="2021-08-24T12:56:00Z">
        <w:r w:rsidR="00FD7CA4" w:rsidRPr="00FB26C4" w:rsidDel="00C20991">
          <w:rPr>
            <w:rFonts w:asciiTheme="majorHAnsi" w:eastAsia="Times New Roman" w:hAnsiTheme="majorHAnsi" w:cstheme="majorHAnsi"/>
            <w:rPrChange w:id="7" w:author="Pandu Harimurti" w:date="2021-08-24T13:44:00Z">
              <w:rPr>
                <w:rFonts w:ascii="Times New Roman" w:eastAsia="Times New Roman" w:hAnsi="Times New Roman" w:cs="Times New Roman"/>
                <w:sz w:val="24"/>
                <w:szCs w:val="24"/>
              </w:rPr>
            </w:rPrChange>
          </w:rPr>
          <w:delText>T</w:delText>
        </w:r>
      </w:del>
      <w:r w:rsidR="00FD7CA4" w:rsidRPr="00FB26C4">
        <w:rPr>
          <w:rFonts w:asciiTheme="majorHAnsi" w:eastAsia="Times New Roman" w:hAnsiTheme="majorHAnsi" w:cstheme="majorHAnsi"/>
          <w:rPrChange w:id="8" w:author="Pandu Harimurti" w:date="2021-08-24T13:44:00Z">
            <w:rPr>
              <w:rFonts w:ascii="Times New Roman" w:eastAsia="Times New Roman" w:hAnsi="Times New Roman" w:cs="Times New Roman"/>
              <w:sz w:val="24"/>
              <w:szCs w:val="24"/>
            </w:rPr>
          </w:rPrChange>
        </w:rPr>
        <w:t xml:space="preserve">he </w:t>
      </w:r>
      <w:ins w:id="9" w:author="Pandu Harimurti" w:date="2021-08-24T12:55:00Z">
        <w:r w:rsidR="00C20991" w:rsidRPr="00FB26C4">
          <w:rPr>
            <w:rFonts w:asciiTheme="majorHAnsi" w:eastAsia="Times New Roman" w:hAnsiTheme="majorHAnsi" w:cstheme="majorHAnsi"/>
            <w:rPrChange w:id="10" w:author="Pandu Harimurti" w:date="2021-08-24T13:44:00Z">
              <w:rPr>
                <w:rFonts w:ascii="Times New Roman" w:eastAsia="Times New Roman" w:hAnsi="Times New Roman" w:cs="Times New Roman"/>
                <w:sz w:val="24"/>
                <w:szCs w:val="24"/>
              </w:rPr>
            </w:rPrChange>
          </w:rPr>
          <w:t xml:space="preserve">Indonesia's health system </w:t>
        </w:r>
      </w:ins>
      <w:ins w:id="11" w:author="Pandu Harimurti" w:date="2021-08-24T13:03:00Z">
        <w:r w:rsidR="00C20991" w:rsidRPr="00FB26C4">
          <w:rPr>
            <w:rFonts w:asciiTheme="majorHAnsi" w:eastAsia="Times New Roman" w:hAnsiTheme="majorHAnsi" w:cstheme="majorHAnsi"/>
            <w:rPrChange w:id="12" w:author="Pandu Harimurti" w:date="2021-08-24T13:44:00Z">
              <w:rPr>
                <w:rFonts w:ascii="Times New Roman" w:eastAsia="Times New Roman" w:hAnsi="Times New Roman" w:cs="Times New Roman"/>
                <w:sz w:val="24"/>
                <w:szCs w:val="24"/>
              </w:rPr>
            </w:rPrChange>
          </w:rPr>
          <w:t xml:space="preserve">has been </w:t>
        </w:r>
      </w:ins>
      <w:ins w:id="13" w:author="Pandu Harimurti" w:date="2021-08-24T12:55:00Z">
        <w:r w:rsidR="00C20991" w:rsidRPr="00FB26C4">
          <w:rPr>
            <w:rFonts w:asciiTheme="majorHAnsi" w:eastAsia="Times New Roman" w:hAnsiTheme="majorHAnsi" w:cstheme="majorHAnsi"/>
            <w:rPrChange w:id="14" w:author="Pandu Harimurti" w:date="2021-08-24T13:44:00Z">
              <w:rPr>
                <w:rFonts w:ascii="Times New Roman" w:eastAsia="Times New Roman" w:hAnsi="Times New Roman" w:cs="Times New Roman"/>
                <w:sz w:val="24"/>
                <w:szCs w:val="24"/>
              </w:rPr>
            </w:rPrChange>
          </w:rPr>
          <w:t>struggl</w:t>
        </w:r>
      </w:ins>
      <w:ins w:id="15" w:author="Pandu Harimurti" w:date="2021-08-24T13:03:00Z">
        <w:r w:rsidR="00C20991" w:rsidRPr="00FB26C4">
          <w:rPr>
            <w:rFonts w:asciiTheme="majorHAnsi" w:eastAsia="Times New Roman" w:hAnsiTheme="majorHAnsi" w:cstheme="majorHAnsi"/>
            <w:rPrChange w:id="16" w:author="Pandu Harimurti" w:date="2021-08-24T13:44:00Z">
              <w:rPr>
                <w:rFonts w:ascii="Times New Roman" w:eastAsia="Times New Roman" w:hAnsi="Times New Roman" w:cs="Times New Roman"/>
                <w:sz w:val="24"/>
                <w:szCs w:val="24"/>
              </w:rPr>
            </w:rPrChange>
          </w:rPr>
          <w:t>ing</w:t>
        </w:r>
      </w:ins>
      <w:ins w:id="17" w:author="Pandu Harimurti" w:date="2021-08-24T12:55:00Z">
        <w:r w:rsidR="00C20991" w:rsidRPr="00FB26C4">
          <w:rPr>
            <w:rFonts w:asciiTheme="majorHAnsi" w:eastAsia="Times New Roman" w:hAnsiTheme="majorHAnsi" w:cstheme="majorHAnsi"/>
            <w:rPrChange w:id="18" w:author="Pandu Harimurti" w:date="2021-08-24T13:44:00Z">
              <w:rPr>
                <w:rFonts w:ascii="Times New Roman" w:eastAsia="Times New Roman" w:hAnsi="Times New Roman" w:cs="Times New Roman"/>
                <w:sz w:val="24"/>
                <w:szCs w:val="24"/>
              </w:rPr>
            </w:rPrChange>
          </w:rPr>
          <w:t xml:space="preserve"> </w:t>
        </w:r>
      </w:ins>
      <w:ins w:id="19" w:author="Pandu Harimurti" w:date="2021-08-24T12:56:00Z">
        <w:r w:rsidR="00C20991" w:rsidRPr="00FB26C4">
          <w:rPr>
            <w:rFonts w:asciiTheme="majorHAnsi" w:eastAsia="Times New Roman" w:hAnsiTheme="majorHAnsi" w:cstheme="majorHAnsi"/>
            <w:rPrChange w:id="20" w:author="Pandu Harimurti" w:date="2021-08-24T13:44:00Z">
              <w:rPr>
                <w:rFonts w:ascii="Times New Roman" w:eastAsia="Times New Roman" w:hAnsi="Times New Roman" w:cs="Times New Roman"/>
                <w:sz w:val="24"/>
                <w:szCs w:val="24"/>
              </w:rPr>
            </w:rPrChange>
          </w:rPr>
          <w:t xml:space="preserve">to cope with the </w:t>
        </w:r>
      </w:ins>
      <w:r w:rsidR="00FD7CA4" w:rsidRPr="00FB26C4">
        <w:rPr>
          <w:rFonts w:asciiTheme="majorHAnsi" w:eastAsia="Times New Roman" w:hAnsiTheme="majorHAnsi" w:cstheme="majorHAnsi"/>
          <w:rPrChange w:id="21" w:author="Pandu Harimurti" w:date="2021-08-24T13:44:00Z">
            <w:rPr>
              <w:rFonts w:ascii="Times New Roman" w:eastAsia="Times New Roman" w:hAnsi="Times New Roman" w:cs="Times New Roman"/>
              <w:sz w:val="24"/>
              <w:szCs w:val="24"/>
            </w:rPr>
          </w:rPrChange>
        </w:rPr>
        <w:t>COVID-19 pandemic</w:t>
      </w:r>
      <w:del w:id="22" w:author="Pandu Harimurti" w:date="2021-08-24T13:03:00Z">
        <w:r w:rsidR="00FD7CA4" w:rsidRPr="00FB26C4" w:rsidDel="00862728">
          <w:rPr>
            <w:rFonts w:asciiTheme="majorHAnsi" w:eastAsia="Times New Roman" w:hAnsiTheme="majorHAnsi" w:cstheme="majorHAnsi"/>
            <w:rPrChange w:id="23" w:author="Pandu Harimurti" w:date="2021-08-24T13:44:00Z">
              <w:rPr>
                <w:rFonts w:ascii="Times New Roman" w:eastAsia="Times New Roman" w:hAnsi="Times New Roman" w:cs="Times New Roman"/>
                <w:sz w:val="24"/>
                <w:szCs w:val="24"/>
              </w:rPr>
            </w:rPrChange>
          </w:rPr>
          <w:delText xml:space="preserve"> </w:delText>
        </w:r>
      </w:del>
      <w:del w:id="24" w:author="Pandu Harimurti" w:date="2021-08-24T12:55:00Z">
        <w:r w:rsidR="00FD7CA4" w:rsidRPr="00FB26C4" w:rsidDel="00C20991">
          <w:rPr>
            <w:rFonts w:asciiTheme="majorHAnsi" w:eastAsia="Times New Roman" w:hAnsiTheme="majorHAnsi" w:cstheme="majorHAnsi"/>
            <w:rPrChange w:id="25" w:author="Pandu Harimurti" w:date="2021-08-24T13:44:00Z">
              <w:rPr>
                <w:rFonts w:ascii="Times New Roman" w:eastAsia="Times New Roman" w:hAnsi="Times New Roman" w:cs="Times New Roman"/>
                <w:sz w:val="24"/>
                <w:szCs w:val="24"/>
              </w:rPr>
            </w:rPrChange>
          </w:rPr>
          <w:delText xml:space="preserve">struggles Indonesia's health system, </w:delText>
        </w:r>
      </w:del>
      <w:del w:id="26" w:author="Pandu Harimurti" w:date="2021-08-24T13:03:00Z">
        <w:r w:rsidR="00FD7CA4" w:rsidRPr="00FB26C4" w:rsidDel="00862728">
          <w:rPr>
            <w:rFonts w:asciiTheme="majorHAnsi" w:eastAsia="Times New Roman" w:hAnsiTheme="majorHAnsi" w:cstheme="majorHAnsi"/>
            <w:rPrChange w:id="27" w:author="Pandu Harimurti" w:date="2021-08-24T13:44:00Z">
              <w:rPr>
                <w:rFonts w:ascii="Times New Roman" w:eastAsia="Times New Roman" w:hAnsi="Times New Roman" w:cs="Times New Roman"/>
                <w:sz w:val="24"/>
                <w:szCs w:val="24"/>
              </w:rPr>
            </w:rPrChange>
          </w:rPr>
          <w:delText xml:space="preserve">as </w:delText>
        </w:r>
      </w:del>
      <w:del w:id="28" w:author="Pandu Harimurti" w:date="2021-08-24T12:57:00Z">
        <w:r w:rsidR="00FD7CA4" w:rsidRPr="00FB26C4" w:rsidDel="00C20991">
          <w:rPr>
            <w:rFonts w:asciiTheme="majorHAnsi" w:eastAsia="Times New Roman" w:hAnsiTheme="majorHAnsi" w:cstheme="majorHAnsi"/>
            <w:rPrChange w:id="29" w:author="Pandu Harimurti" w:date="2021-08-24T13:44:00Z">
              <w:rPr>
                <w:rFonts w:ascii="Times New Roman" w:eastAsia="Times New Roman" w:hAnsi="Times New Roman" w:cs="Times New Roman"/>
                <w:sz w:val="24"/>
                <w:szCs w:val="24"/>
              </w:rPr>
            </w:rPrChange>
          </w:rPr>
          <w:delText xml:space="preserve">it does on the health systems of </w:delText>
        </w:r>
      </w:del>
      <w:del w:id="30" w:author="Pandu Harimurti" w:date="2021-08-24T13:03:00Z">
        <w:r w:rsidR="00FD7CA4" w:rsidRPr="00FB26C4" w:rsidDel="00862728">
          <w:rPr>
            <w:rFonts w:asciiTheme="majorHAnsi" w:eastAsia="Times New Roman" w:hAnsiTheme="majorHAnsi" w:cstheme="majorHAnsi"/>
            <w:rPrChange w:id="31" w:author="Pandu Harimurti" w:date="2021-08-24T13:44:00Z">
              <w:rPr>
                <w:rFonts w:ascii="Times New Roman" w:eastAsia="Times New Roman" w:hAnsi="Times New Roman" w:cs="Times New Roman"/>
                <w:sz w:val="24"/>
                <w:szCs w:val="24"/>
              </w:rPr>
            </w:rPrChange>
          </w:rPr>
          <w:delText>many other countries</w:delText>
        </w:r>
      </w:del>
      <w:del w:id="32" w:author="Pandu Harimurti" w:date="2021-08-24T12:57:00Z">
        <w:r w:rsidR="00FD7CA4" w:rsidRPr="00FB26C4" w:rsidDel="00C20991">
          <w:rPr>
            <w:rFonts w:asciiTheme="majorHAnsi" w:eastAsia="Times New Roman" w:hAnsiTheme="majorHAnsi" w:cstheme="majorHAnsi"/>
            <w:rPrChange w:id="33" w:author="Pandu Harimurti" w:date="2021-08-24T13:44:00Z">
              <w:rPr>
                <w:rFonts w:ascii="Times New Roman" w:eastAsia="Times New Roman" w:hAnsi="Times New Roman" w:cs="Times New Roman"/>
                <w:sz w:val="24"/>
                <w:szCs w:val="24"/>
              </w:rPr>
            </w:rPrChange>
          </w:rPr>
          <w:delText xml:space="preserve"> across the world</w:delText>
        </w:r>
      </w:del>
      <w:r w:rsidR="00FD7CA4" w:rsidRPr="00FB26C4">
        <w:rPr>
          <w:rFonts w:asciiTheme="majorHAnsi" w:eastAsia="Times New Roman" w:hAnsiTheme="majorHAnsi" w:cstheme="majorHAnsi"/>
          <w:rPrChange w:id="34" w:author="Pandu Harimurti" w:date="2021-08-24T13:44:00Z">
            <w:rPr>
              <w:rFonts w:ascii="Times New Roman" w:eastAsia="Times New Roman" w:hAnsi="Times New Roman" w:cs="Times New Roman"/>
              <w:sz w:val="24"/>
              <w:szCs w:val="24"/>
            </w:rPr>
          </w:rPrChange>
        </w:rPr>
        <w:t xml:space="preserve">. </w:t>
      </w:r>
      <w:ins w:id="35" w:author="Pandu Harimurti" w:date="2021-08-24T12:57:00Z">
        <w:r w:rsidR="00C20991" w:rsidRPr="00FB26C4">
          <w:rPr>
            <w:rFonts w:asciiTheme="majorHAnsi" w:eastAsia="Times New Roman" w:hAnsiTheme="majorHAnsi" w:cstheme="majorHAnsi"/>
            <w:rPrChange w:id="36" w:author="Pandu Harimurti" w:date="2021-08-24T13:44:00Z">
              <w:rPr>
                <w:rFonts w:ascii="Times New Roman" w:eastAsia="Times New Roman" w:hAnsi="Times New Roman" w:cs="Times New Roman"/>
                <w:sz w:val="24"/>
                <w:szCs w:val="24"/>
              </w:rPr>
            </w:rPrChange>
          </w:rPr>
          <w:t xml:space="preserve">In </w:t>
        </w:r>
      </w:ins>
      <w:del w:id="37" w:author="Pandu Harimurti" w:date="2021-08-24T12:57:00Z">
        <w:r w:rsidR="00FD7CA4" w:rsidRPr="00FB26C4" w:rsidDel="00C20991">
          <w:rPr>
            <w:rFonts w:asciiTheme="majorHAnsi" w:eastAsia="Times New Roman" w:hAnsiTheme="majorHAnsi" w:cstheme="majorHAnsi"/>
            <w:rPrChange w:id="38" w:author="Pandu Harimurti" w:date="2021-08-24T13:44:00Z">
              <w:rPr>
                <w:rFonts w:ascii="Times New Roman" w:eastAsia="Times New Roman" w:hAnsi="Times New Roman" w:cs="Times New Roman"/>
                <w:sz w:val="24"/>
                <w:szCs w:val="24"/>
              </w:rPr>
            </w:rPrChange>
          </w:rPr>
          <w:delText xml:space="preserve">However, in </w:delText>
        </w:r>
      </w:del>
      <w:r w:rsidR="00FD7CA4" w:rsidRPr="00FB26C4">
        <w:rPr>
          <w:rFonts w:asciiTheme="majorHAnsi" w:eastAsia="Times New Roman" w:hAnsiTheme="majorHAnsi" w:cstheme="majorHAnsi"/>
          <w:rPrChange w:id="39" w:author="Pandu Harimurti" w:date="2021-08-24T13:44:00Z">
            <w:rPr>
              <w:rFonts w:ascii="Times New Roman" w:eastAsia="Times New Roman" w:hAnsi="Times New Roman" w:cs="Times New Roman"/>
              <w:sz w:val="24"/>
              <w:szCs w:val="24"/>
            </w:rPr>
          </w:rPrChange>
        </w:rPr>
        <w:t xml:space="preserve">July 2021, Indonesia </w:t>
      </w:r>
      <w:ins w:id="40" w:author="Pandu Harimurti" w:date="2021-08-24T12:57:00Z">
        <w:r w:rsidR="00C20991" w:rsidRPr="00FB26C4">
          <w:rPr>
            <w:rFonts w:asciiTheme="majorHAnsi" w:eastAsia="Times New Roman" w:hAnsiTheme="majorHAnsi" w:cstheme="majorHAnsi"/>
            <w:rPrChange w:id="41" w:author="Pandu Harimurti" w:date="2021-08-24T13:44:00Z">
              <w:rPr>
                <w:rFonts w:ascii="Times New Roman" w:eastAsia="Times New Roman" w:hAnsi="Times New Roman" w:cs="Times New Roman"/>
                <w:sz w:val="24"/>
                <w:szCs w:val="24"/>
              </w:rPr>
            </w:rPrChange>
          </w:rPr>
          <w:t>experienced another surge of new COVID</w:t>
        </w:r>
      </w:ins>
      <w:ins w:id="42" w:author="Pandu Harimurti" w:date="2021-08-24T12:58:00Z">
        <w:r w:rsidR="00C20991" w:rsidRPr="00FB26C4">
          <w:rPr>
            <w:rFonts w:asciiTheme="majorHAnsi" w:eastAsia="Times New Roman" w:hAnsiTheme="majorHAnsi" w:cstheme="majorHAnsi"/>
            <w:rPrChange w:id="43" w:author="Pandu Harimurti" w:date="2021-08-24T13:44:00Z">
              <w:rPr>
                <w:rFonts w:ascii="Times New Roman" w:eastAsia="Times New Roman" w:hAnsi="Times New Roman" w:cs="Times New Roman"/>
                <w:sz w:val="24"/>
                <w:szCs w:val="24"/>
              </w:rPr>
            </w:rPrChange>
          </w:rPr>
          <w:t xml:space="preserve">-19 cases, </w:t>
        </w:r>
      </w:ins>
      <w:ins w:id="44" w:author="Pandu Harimurti" w:date="2021-08-24T13:03:00Z">
        <w:r w:rsidRPr="00FB26C4">
          <w:rPr>
            <w:rFonts w:asciiTheme="majorHAnsi" w:eastAsia="Times New Roman" w:hAnsiTheme="majorHAnsi" w:cstheme="majorHAnsi"/>
            <w:rPrChange w:id="45" w:author="Pandu Harimurti" w:date="2021-08-24T13:44:00Z">
              <w:rPr>
                <w:rFonts w:ascii="Times New Roman" w:eastAsia="Times New Roman" w:hAnsi="Times New Roman" w:cs="Times New Roman"/>
                <w:sz w:val="24"/>
                <w:szCs w:val="24"/>
              </w:rPr>
            </w:rPrChange>
          </w:rPr>
          <w:t xml:space="preserve">marked by </w:t>
        </w:r>
      </w:ins>
      <w:ins w:id="46" w:author="Pandu Harimurti" w:date="2021-08-24T12:58:00Z">
        <w:r w:rsidR="00C20991" w:rsidRPr="00FB26C4">
          <w:rPr>
            <w:rFonts w:asciiTheme="majorHAnsi" w:eastAsia="Times New Roman" w:hAnsiTheme="majorHAnsi" w:cstheme="majorHAnsi"/>
            <w:rPrChange w:id="47" w:author="Pandu Harimurti" w:date="2021-08-24T13:44:00Z">
              <w:rPr>
                <w:rFonts w:ascii="Times New Roman" w:eastAsia="Times New Roman" w:hAnsi="Times New Roman" w:cs="Times New Roman"/>
                <w:sz w:val="24"/>
                <w:szCs w:val="24"/>
              </w:rPr>
            </w:rPrChange>
          </w:rPr>
          <w:t>one of</w:t>
        </w:r>
      </w:ins>
      <w:del w:id="48" w:author="Pandu Harimurti" w:date="2021-08-24T12:57:00Z">
        <w:r w:rsidR="00FD7CA4" w:rsidRPr="00FB26C4" w:rsidDel="00C20991">
          <w:rPr>
            <w:rFonts w:asciiTheme="majorHAnsi" w:eastAsia="Times New Roman" w:hAnsiTheme="majorHAnsi" w:cstheme="majorHAnsi"/>
            <w:rPrChange w:id="49" w:author="Pandu Harimurti" w:date="2021-08-24T13:44:00Z">
              <w:rPr>
                <w:rFonts w:ascii="Times New Roman" w:eastAsia="Times New Roman" w:hAnsi="Times New Roman" w:cs="Times New Roman"/>
                <w:sz w:val="24"/>
                <w:szCs w:val="24"/>
              </w:rPr>
            </w:rPrChange>
          </w:rPr>
          <w:delText>had</w:delText>
        </w:r>
      </w:del>
      <w:r w:rsidR="00FD7CA4" w:rsidRPr="00FB26C4">
        <w:rPr>
          <w:rFonts w:asciiTheme="majorHAnsi" w:eastAsia="Times New Roman" w:hAnsiTheme="majorHAnsi" w:cstheme="majorHAnsi"/>
          <w:rPrChange w:id="50" w:author="Pandu Harimurti" w:date="2021-08-24T13:44:00Z">
            <w:rPr>
              <w:rFonts w:ascii="Times New Roman" w:eastAsia="Times New Roman" w:hAnsi="Times New Roman" w:cs="Times New Roman"/>
              <w:sz w:val="24"/>
              <w:szCs w:val="24"/>
            </w:rPr>
          </w:rPrChange>
        </w:rPr>
        <w:t xml:space="preserve"> the highest daily COVID-19 cases globally</w:t>
      </w:r>
      <w:del w:id="51" w:author="Pandu Harimurti" w:date="2021-08-24T12:58:00Z">
        <w:r w:rsidR="00FD7CA4" w:rsidRPr="00FB26C4" w:rsidDel="00C20991">
          <w:rPr>
            <w:rFonts w:asciiTheme="majorHAnsi" w:eastAsia="Times New Roman" w:hAnsiTheme="majorHAnsi" w:cstheme="majorHAnsi"/>
            <w:rPrChange w:id="52" w:author="Pandu Harimurti" w:date="2021-08-24T13:44:00Z">
              <w:rPr>
                <w:rFonts w:ascii="Times New Roman" w:eastAsia="Times New Roman" w:hAnsi="Times New Roman" w:cs="Times New Roman"/>
                <w:sz w:val="24"/>
                <w:szCs w:val="24"/>
              </w:rPr>
            </w:rPrChange>
          </w:rPr>
          <w:delText>, along with India</w:delText>
        </w:r>
      </w:del>
      <w:r w:rsidR="00FD7CA4" w:rsidRPr="00FB26C4">
        <w:rPr>
          <w:rFonts w:asciiTheme="majorHAnsi" w:eastAsia="Times New Roman" w:hAnsiTheme="majorHAnsi" w:cstheme="majorHAnsi"/>
          <w:rPrChange w:id="53" w:author="Pandu Harimurti" w:date="2021-08-24T13:44:00Z">
            <w:rPr>
              <w:rFonts w:ascii="Times New Roman" w:eastAsia="Times New Roman" w:hAnsi="Times New Roman" w:cs="Times New Roman"/>
              <w:sz w:val="24"/>
              <w:szCs w:val="24"/>
            </w:rPr>
          </w:rPrChange>
        </w:rPr>
        <w:t xml:space="preserve">. </w:t>
      </w:r>
      <w:ins w:id="54" w:author="Pandu Harimurti" w:date="2021-08-24T13:06:00Z">
        <w:r w:rsidRPr="00FB26C4">
          <w:rPr>
            <w:rFonts w:asciiTheme="majorHAnsi" w:eastAsia="Times New Roman" w:hAnsiTheme="majorHAnsi" w:cstheme="majorHAnsi"/>
            <w:rPrChange w:id="55" w:author="Pandu Harimurti" w:date="2021-08-24T13:44:00Z">
              <w:rPr>
                <w:rFonts w:ascii="Times New Roman" w:eastAsia="Times New Roman" w:hAnsi="Times New Roman" w:cs="Times New Roman"/>
                <w:sz w:val="24"/>
                <w:szCs w:val="24"/>
              </w:rPr>
            </w:rPrChange>
          </w:rPr>
          <w:t>Indonesia is a large and diverse country, and although the country already</w:t>
        </w:r>
      </w:ins>
      <w:del w:id="56" w:author="Pandu Harimurti" w:date="2021-08-24T12:58:00Z">
        <w:r w:rsidR="00FD7CA4" w:rsidRPr="00FB26C4" w:rsidDel="00C20991">
          <w:rPr>
            <w:rFonts w:asciiTheme="majorHAnsi" w:eastAsia="Times New Roman" w:hAnsiTheme="majorHAnsi" w:cstheme="majorHAnsi"/>
            <w:rPrChange w:id="57" w:author="Pandu Harimurti" w:date="2021-08-24T13:44:00Z">
              <w:rPr>
                <w:rFonts w:ascii="Times New Roman" w:eastAsia="Times New Roman" w:hAnsi="Times New Roman" w:cs="Times New Roman"/>
                <w:sz w:val="24"/>
                <w:szCs w:val="24"/>
              </w:rPr>
            </w:rPrChange>
          </w:rPr>
          <w:delText xml:space="preserve"> </w:delText>
        </w:r>
      </w:del>
      <w:del w:id="58" w:author="Pandu Harimurti" w:date="2021-08-24T13:06:00Z">
        <w:r w:rsidR="00FD7CA4" w:rsidRPr="00FB26C4" w:rsidDel="00862728">
          <w:rPr>
            <w:rFonts w:asciiTheme="majorHAnsi" w:eastAsia="Times New Roman" w:hAnsiTheme="majorHAnsi" w:cstheme="majorHAnsi"/>
            <w:rPrChange w:id="59" w:author="Pandu Harimurti" w:date="2021-08-24T13:44:00Z">
              <w:rPr>
                <w:rFonts w:ascii="Times New Roman" w:eastAsia="Times New Roman" w:hAnsi="Times New Roman" w:cs="Times New Roman"/>
                <w:sz w:val="24"/>
                <w:szCs w:val="24"/>
              </w:rPr>
            </w:rPrChange>
          </w:rPr>
          <w:delText>Despite</w:delText>
        </w:r>
      </w:del>
      <w:r w:rsidR="00FD7CA4" w:rsidRPr="00FB26C4">
        <w:rPr>
          <w:rFonts w:asciiTheme="majorHAnsi" w:eastAsia="Times New Roman" w:hAnsiTheme="majorHAnsi" w:cstheme="majorHAnsi"/>
          <w:rPrChange w:id="60" w:author="Pandu Harimurti" w:date="2021-08-24T13:44:00Z">
            <w:rPr>
              <w:rFonts w:ascii="Times New Roman" w:eastAsia="Times New Roman" w:hAnsi="Times New Roman" w:cs="Times New Roman"/>
              <w:sz w:val="24"/>
              <w:szCs w:val="24"/>
            </w:rPr>
          </w:rPrChange>
        </w:rPr>
        <w:t xml:space="preserve"> ha</w:t>
      </w:r>
      <w:ins w:id="61" w:author="Pandu Harimurti" w:date="2021-08-24T13:06:00Z">
        <w:r w:rsidRPr="00FB26C4">
          <w:rPr>
            <w:rFonts w:asciiTheme="majorHAnsi" w:eastAsia="Times New Roman" w:hAnsiTheme="majorHAnsi" w:cstheme="majorHAnsi"/>
            <w:rPrChange w:id="62" w:author="Pandu Harimurti" w:date="2021-08-24T13:44:00Z">
              <w:rPr>
                <w:rFonts w:ascii="Times New Roman" w:eastAsia="Times New Roman" w:hAnsi="Times New Roman" w:cs="Times New Roman"/>
                <w:sz w:val="24"/>
                <w:szCs w:val="24"/>
              </w:rPr>
            </w:rPrChange>
          </w:rPr>
          <w:t>s</w:t>
        </w:r>
      </w:ins>
      <w:del w:id="63" w:author="Pandu Harimurti" w:date="2021-08-24T13:06:00Z">
        <w:r w:rsidR="00FD7CA4" w:rsidRPr="00FB26C4" w:rsidDel="00862728">
          <w:rPr>
            <w:rFonts w:asciiTheme="majorHAnsi" w:eastAsia="Times New Roman" w:hAnsiTheme="majorHAnsi" w:cstheme="majorHAnsi"/>
            <w:rPrChange w:id="64" w:author="Pandu Harimurti" w:date="2021-08-24T13:44:00Z">
              <w:rPr>
                <w:rFonts w:ascii="Times New Roman" w:eastAsia="Times New Roman" w:hAnsi="Times New Roman" w:cs="Times New Roman"/>
                <w:sz w:val="24"/>
                <w:szCs w:val="24"/>
              </w:rPr>
            </w:rPrChange>
          </w:rPr>
          <w:delText>ving</w:delText>
        </w:r>
      </w:del>
      <w:r w:rsidR="00FD7CA4" w:rsidRPr="00FB26C4">
        <w:rPr>
          <w:rFonts w:asciiTheme="majorHAnsi" w:eastAsia="Times New Roman" w:hAnsiTheme="majorHAnsi" w:cstheme="majorHAnsi"/>
          <w:rPrChange w:id="65" w:author="Pandu Harimurti" w:date="2021-08-24T13:44:00Z">
            <w:rPr>
              <w:rFonts w:ascii="Times New Roman" w:eastAsia="Times New Roman" w:hAnsi="Times New Roman" w:cs="Times New Roman"/>
              <w:sz w:val="24"/>
              <w:szCs w:val="24"/>
            </w:rPr>
          </w:rPrChange>
        </w:rPr>
        <w:t xml:space="preserve"> a vast network of </w:t>
      </w:r>
      <w:del w:id="66" w:author="Pandu Harimurti" w:date="2021-08-24T13:04:00Z">
        <w:r w:rsidR="00FD7CA4" w:rsidRPr="00FB26C4" w:rsidDel="00862728">
          <w:rPr>
            <w:rFonts w:asciiTheme="majorHAnsi" w:eastAsia="Times New Roman" w:hAnsiTheme="majorHAnsi" w:cstheme="majorHAnsi"/>
            <w:rPrChange w:id="67" w:author="Pandu Harimurti" w:date="2021-08-24T13:44:00Z">
              <w:rPr>
                <w:rFonts w:ascii="Times New Roman" w:eastAsia="Times New Roman" w:hAnsi="Times New Roman" w:cs="Times New Roman"/>
                <w:sz w:val="24"/>
                <w:szCs w:val="24"/>
              </w:rPr>
            </w:rPrChange>
          </w:rPr>
          <w:delText xml:space="preserve">public </w:delText>
        </w:r>
      </w:del>
      <w:r w:rsidR="00FD7CA4" w:rsidRPr="00FB26C4">
        <w:rPr>
          <w:rFonts w:asciiTheme="majorHAnsi" w:eastAsia="Times New Roman" w:hAnsiTheme="majorHAnsi" w:cstheme="majorHAnsi"/>
          <w:rPrChange w:id="68" w:author="Pandu Harimurti" w:date="2021-08-24T13:44:00Z">
            <w:rPr>
              <w:rFonts w:ascii="Times New Roman" w:eastAsia="Times New Roman" w:hAnsi="Times New Roman" w:cs="Times New Roman"/>
              <w:sz w:val="24"/>
              <w:szCs w:val="24"/>
            </w:rPr>
          </w:rPrChange>
        </w:rPr>
        <w:t>health</w:t>
      </w:r>
      <w:ins w:id="69" w:author="Pandu Harimurti" w:date="2021-08-24T13:04:00Z">
        <w:r w:rsidRPr="00FB26C4">
          <w:rPr>
            <w:rFonts w:asciiTheme="majorHAnsi" w:eastAsia="Times New Roman" w:hAnsiTheme="majorHAnsi" w:cstheme="majorHAnsi"/>
            <w:rPrChange w:id="70" w:author="Pandu Harimurti" w:date="2021-08-24T13:44:00Z">
              <w:rPr>
                <w:rFonts w:ascii="Times New Roman" w:eastAsia="Times New Roman" w:hAnsi="Times New Roman" w:cs="Times New Roman"/>
                <w:sz w:val="24"/>
                <w:szCs w:val="24"/>
              </w:rPr>
            </w:rPrChange>
          </w:rPr>
          <w:t xml:space="preserve"> care facilities</w:t>
        </w:r>
      </w:ins>
      <w:ins w:id="71" w:author="Pandu Harimurti" w:date="2021-08-24T13:06:00Z">
        <w:r w:rsidRPr="00FB26C4">
          <w:rPr>
            <w:rFonts w:asciiTheme="majorHAnsi" w:eastAsia="Times New Roman" w:hAnsiTheme="majorHAnsi" w:cstheme="majorHAnsi"/>
            <w:rPrChange w:id="72" w:author="Pandu Harimurti" w:date="2021-08-24T13:44:00Z">
              <w:rPr>
                <w:rFonts w:ascii="Times New Roman" w:eastAsia="Times New Roman" w:hAnsi="Times New Roman" w:cs="Times New Roman"/>
                <w:sz w:val="24"/>
                <w:szCs w:val="24"/>
              </w:rPr>
            </w:rPrChange>
          </w:rPr>
          <w:t xml:space="preserve"> and </w:t>
        </w:r>
      </w:ins>
      <w:ins w:id="73" w:author="Pandu Harimurti" w:date="2021-08-24T13:07:00Z">
        <w:r w:rsidRPr="00FB26C4">
          <w:rPr>
            <w:rFonts w:asciiTheme="majorHAnsi" w:eastAsia="Times New Roman" w:hAnsiTheme="majorHAnsi" w:cstheme="majorHAnsi"/>
            <w:rPrChange w:id="74" w:author="Pandu Harimurti" w:date="2021-08-24T13:44:00Z">
              <w:rPr>
                <w:rFonts w:ascii="Times New Roman" w:eastAsia="Times New Roman" w:hAnsi="Times New Roman" w:cs="Times New Roman"/>
                <w:sz w:val="24"/>
                <w:szCs w:val="24"/>
              </w:rPr>
            </w:rPrChange>
          </w:rPr>
          <w:t>a relatively well establish public health system</w:t>
        </w:r>
      </w:ins>
      <w:del w:id="75" w:author="Pandu Harimurti" w:date="2021-08-24T13:04:00Z">
        <w:r w:rsidR="00FD7CA4" w:rsidRPr="00FB26C4" w:rsidDel="00862728">
          <w:rPr>
            <w:rFonts w:asciiTheme="majorHAnsi" w:eastAsia="Times New Roman" w:hAnsiTheme="majorHAnsi" w:cstheme="majorHAnsi"/>
            <w:rPrChange w:id="76" w:author="Pandu Harimurti" w:date="2021-08-24T13:44:00Z">
              <w:rPr>
                <w:rFonts w:ascii="Times New Roman" w:eastAsia="Times New Roman" w:hAnsi="Times New Roman" w:cs="Times New Roman"/>
                <w:sz w:val="24"/>
                <w:szCs w:val="24"/>
              </w:rPr>
            </w:rPrChange>
          </w:rPr>
          <w:delText xml:space="preserve"> institutions</w:delText>
        </w:r>
      </w:del>
      <w:r w:rsidR="00FD7CA4" w:rsidRPr="00FB26C4">
        <w:rPr>
          <w:rFonts w:asciiTheme="majorHAnsi" w:eastAsia="Times New Roman" w:hAnsiTheme="majorHAnsi" w:cstheme="majorHAnsi"/>
          <w:rPrChange w:id="77" w:author="Pandu Harimurti" w:date="2021-08-24T13:44:00Z">
            <w:rPr>
              <w:rFonts w:ascii="Times New Roman" w:eastAsia="Times New Roman" w:hAnsi="Times New Roman" w:cs="Times New Roman"/>
              <w:sz w:val="24"/>
              <w:szCs w:val="24"/>
            </w:rPr>
          </w:rPrChange>
        </w:rPr>
        <w:t xml:space="preserve">, </w:t>
      </w:r>
      <w:ins w:id="78" w:author="Pandu Harimurti" w:date="2021-08-24T13:04:00Z">
        <w:r w:rsidRPr="00FB26C4">
          <w:rPr>
            <w:rFonts w:asciiTheme="majorHAnsi" w:eastAsia="Times New Roman" w:hAnsiTheme="majorHAnsi" w:cstheme="majorHAnsi"/>
            <w:rPrChange w:id="79" w:author="Pandu Harimurti" w:date="2021-08-24T13:44:00Z">
              <w:rPr>
                <w:rFonts w:ascii="Times New Roman" w:eastAsia="Times New Roman" w:hAnsi="Times New Roman" w:cs="Times New Roman"/>
                <w:sz w:val="24"/>
                <w:szCs w:val="24"/>
              </w:rPr>
            </w:rPrChange>
          </w:rPr>
          <w:t>the level of the system preparedness</w:t>
        </w:r>
      </w:ins>
      <w:del w:id="80" w:author="Pandu Harimurti" w:date="2021-08-24T13:04:00Z">
        <w:r w:rsidR="00FD7CA4" w:rsidRPr="00FB26C4" w:rsidDel="00862728">
          <w:rPr>
            <w:rFonts w:asciiTheme="majorHAnsi" w:eastAsia="Times New Roman" w:hAnsiTheme="majorHAnsi" w:cstheme="majorHAnsi"/>
            <w:rPrChange w:id="81" w:author="Pandu Harimurti" w:date="2021-08-24T13:44:00Z">
              <w:rPr>
                <w:rFonts w:ascii="Times New Roman" w:eastAsia="Times New Roman" w:hAnsi="Times New Roman" w:cs="Times New Roman"/>
                <w:sz w:val="24"/>
                <w:szCs w:val="24"/>
              </w:rPr>
            </w:rPrChange>
          </w:rPr>
          <w:delText>facility readiness</w:delText>
        </w:r>
      </w:del>
      <w:r w:rsidR="00FD7CA4" w:rsidRPr="00FB26C4">
        <w:rPr>
          <w:rFonts w:asciiTheme="majorHAnsi" w:eastAsia="Times New Roman" w:hAnsiTheme="majorHAnsi" w:cstheme="majorHAnsi"/>
          <w:rPrChange w:id="82" w:author="Pandu Harimurti" w:date="2021-08-24T13:44:00Z">
            <w:rPr>
              <w:rFonts w:ascii="Times New Roman" w:eastAsia="Times New Roman" w:hAnsi="Times New Roman" w:cs="Times New Roman"/>
              <w:sz w:val="24"/>
              <w:szCs w:val="24"/>
            </w:rPr>
          </w:rPrChange>
        </w:rPr>
        <w:t xml:space="preserve"> for 3T of testing, tracing, and treatment </w:t>
      </w:r>
      <w:ins w:id="83" w:author="Pandu Harimurti" w:date="2021-08-24T13:07:00Z">
        <w:r w:rsidRPr="00FB26C4">
          <w:rPr>
            <w:rFonts w:asciiTheme="majorHAnsi" w:eastAsia="Times New Roman" w:hAnsiTheme="majorHAnsi" w:cstheme="majorHAnsi"/>
            <w:rPrChange w:id="84" w:author="Pandu Harimurti" w:date="2021-08-24T13:44:00Z">
              <w:rPr>
                <w:rFonts w:ascii="Times New Roman" w:eastAsia="Times New Roman" w:hAnsi="Times New Roman" w:cs="Times New Roman"/>
                <w:sz w:val="24"/>
                <w:szCs w:val="24"/>
              </w:rPr>
            </w:rPrChange>
          </w:rPr>
          <w:t xml:space="preserve">remains </w:t>
        </w:r>
      </w:ins>
      <w:ins w:id="85" w:author="Pandu Harimurti" w:date="2021-08-24T13:05:00Z">
        <w:r w:rsidRPr="00FB26C4">
          <w:rPr>
            <w:rFonts w:asciiTheme="majorHAnsi" w:eastAsia="Times New Roman" w:hAnsiTheme="majorHAnsi" w:cstheme="majorHAnsi"/>
            <w:rPrChange w:id="86" w:author="Pandu Harimurti" w:date="2021-08-24T13:44:00Z">
              <w:rPr>
                <w:rFonts w:ascii="Times New Roman" w:eastAsia="Times New Roman" w:hAnsi="Times New Roman" w:cs="Times New Roman"/>
                <w:sz w:val="24"/>
                <w:szCs w:val="24"/>
              </w:rPr>
            </w:rPrChange>
          </w:rPr>
          <w:t>varied widely</w:t>
        </w:r>
      </w:ins>
      <w:del w:id="87" w:author="Pandu Harimurti" w:date="2021-08-24T13:05:00Z">
        <w:r w:rsidR="00FD7CA4" w:rsidRPr="00FB26C4" w:rsidDel="00862728">
          <w:rPr>
            <w:rFonts w:asciiTheme="majorHAnsi" w:eastAsia="Times New Roman" w:hAnsiTheme="majorHAnsi" w:cstheme="majorHAnsi"/>
            <w:rPrChange w:id="88" w:author="Pandu Harimurti" w:date="2021-08-24T13:44:00Z">
              <w:rPr>
                <w:rFonts w:ascii="Times New Roman" w:eastAsia="Times New Roman" w:hAnsi="Times New Roman" w:cs="Times New Roman"/>
                <w:sz w:val="24"/>
                <w:szCs w:val="24"/>
              </w:rPr>
            </w:rPrChange>
          </w:rPr>
          <w:delText>remains</w:delText>
        </w:r>
      </w:del>
      <w:del w:id="89" w:author="Pandu Harimurti" w:date="2021-08-24T13:07:00Z">
        <w:r w:rsidR="00FD7CA4" w:rsidRPr="00FB26C4" w:rsidDel="00862728">
          <w:rPr>
            <w:rFonts w:asciiTheme="majorHAnsi" w:eastAsia="Times New Roman" w:hAnsiTheme="majorHAnsi" w:cstheme="majorHAnsi"/>
            <w:rPrChange w:id="90" w:author="Pandu Harimurti" w:date="2021-08-24T13:44:00Z">
              <w:rPr>
                <w:rFonts w:ascii="Times New Roman" w:eastAsia="Times New Roman" w:hAnsi="Times New Roman" w:cs="Times New Roman"/>
                <w:sz w:val="24"/>
                <w:szCs w:val="24"/>
              </w:rPr>
            </w:rPrChange>
          </w:rPr>
          <w:delText xml:space="preserve"> </w:delText>
        </w:r>
      </w:del>
      <w:del w:id="91" w:author="Pandu Harimurti" w:date="2021-08-24T13:05:00Z">
        <w:r w:rsidR="00FD7CA4" w:rsidRPr="00FB26C4" w:rsidDel="00862728">
          <w:rPr>
            <w:rFonts w:asciiTheme="majorHAnsi" w:eastAsia="Times New Roman" w:hAnsiTheme="majorHAnsi" w:cstheme="majorHAnsi"/>
            <w:rPrChange w:id="92" w:author="Pandu Harimurti" w:date="2021-08-24T13:44:00Z">
              <w:rPr>
                <w:rFonts w:ascii="Times New Roman" w:eastAsia="Times New Roman" w:hAnsi="Times New Roman" w:cs="Times New Roman"/>
                <w:sz w:val="24"/>
                <w:szCs w:val="24"/>
              </w:rPr>
            </w:rPrChange>
          </w:rPr>
          <w:delText xml:space="preserve">a </w:delText>
        </w:r>
      </w:del>
      <w:del w:id="93" w:author="Pandu Harimurti" w:date="2021-08-24T13:07:00Z">
        <w:r w:rsidR="00FD7CA4" w:rsidRPr="00FB26C4" w:rsidDel="00862728">
          <w:rPr>
            <w:rFonts w:asciiTheme="majorHAnsi" w:eastAsia="Times New Roman" w:hAnsiTheme="majorHAnsi" w:cstheme="majorHAnsi"/>
            <w:rPrChange w:id="94" w:author="Pandu Harimurti" w:date="2021-08-24T13:44:00Z">
              <w:rPr>
                <w:rFonts w:ascii="Times New Roman" w:eastAsia="Times New Roman" w:hAnsi="Times New Roman" w:cs="Times New Roman"/>
                <w:sz w:val="24"/>
                <w:szCs w:val="24"/>
              </w:rPr>
            </w:rPrChange>
          </w:rPr>
          <w:delText>serious concern</w:delText>
        </w:r>
      </w:del>
      <w:r w:rsidR="00FD7CA4" w:rsidRPr="00FB26C4">
        <w:rPr>
          <w:rFonts w:asciiTheme="majorHAnsi" w:eastAsia="Times New Roman" w:hAnsiTheme="majorHAnsi" w:cstheme="majorHAnsi"/>
          <w:rPrChange w:id="95" w:author="Pandu Harimurti" w:date="2021-08-24T13:44:00Z">
            <w:rPr>
              <w:rFonts w:ascii="Times New Roman" w:eastAsia="Times New Roman" w:hAnsi="Times New Roman" w:cs="Times New Roman"/>
              <w:sz w:val="24"/>
              <w:szCs w:val="24"/>
            </w:rPr>
          </w:rPrChange>
        </w:rPr>
        <w:t xml:space="preserve">. </w:t>
      </w:r>
      <w:ins w:id="96" w:author="Pandu Harimurti" w:date="2021-08-24T13:05:00Z">
        <w:r w:rsidRPr="00FB26C4">
          <w:rPr>
            <w:rFonts w:asciiTheme="majorHAnsi" w:eastAsia="Times New Roman" w:hAnsiTheme="majorHAnsi" w:cstheme="majorHAnsi"/>
            <w:rPrChange w:id="97" w:author="Pandu Harimurti" w:date="2021-08-24T13:44:00Z">
              <w:rPr>
                <w:rFonts w:ascii="Times New Roman" w:eastAsia="Times New Roman" w:hAnsi="Times New Roman" w:cs="Times New Roman"/>
                <w:sz w:val="24"/>
                <w:szCs w:val="24"/>
              </w:rPr>
            </w:rPrChange>
          </w:rPr>
          <w:t xml:space="preserve">The capacity </w:t>
        </w:r>
      </w:ins>
      <w:ins w:id="98" w:author="Pandu Harimurti" w:date="2021-08-24T13:07:00Z">
        <w:r w:rsidRPr="00FB26C4">
          <w:rPr>
            <w:rFonts w:asciiTheme="majorHAnsi" w:eastAsia="Times New Roman" w:hAnsiTheme="majorHAnsi" w:cstheme="majorHAnsi"/>
            <w:rPrChange w:id="99" w:author="Pandu Harimurti" w:date="2021-08-24T13:44:00Z">
              <w:rPr>
                <w:rFonts w:ascii="Times New Roman" w:eastAsia="Times New Roman" w:hAnsi="Times New Roman" w:cs="Times New Roman"/>
                <w:sz w:val="24"/>
                <w:szCs w:val="24"/>
              </w:rPr>
            </w:rPrChange>
          </w:rPr>
          <w:t xml:space="preserve">of health facility to </w:t>
        </w:r>
      </w:ins>
      <w:ins w:id="100" w:author="Pandu Harimurti" w:date="2021-08-24T13:08:00Z">
        <w:r w:rsidRPr="00FB26C4">
          <w:rPr>
            <w:rFonts w:asciiTheme="majorHAnsi" w:eastAsia="Times New Roman" w:hAnsiTheme="majorHAnsi" w:cstheme="majorHAnsi"/>
            <w:rPrChange w:id="101" w:author="Pandu Harimurti" w:date="2021-08-24T13:44:00Z">
              <w:rPr>
                <w:rFonts w:ascii="Times New Roman" w:eastAsia="Times New Roman" w:hAnsi="Times New Roman" w:cs="Times New Roman"/>
                <w:sz w:val="24"/>
                <w:szCs w:val="24"/>
              </w:rPr>
            </w:rPrChange>
          </w:rPr>
          <w:t>t</w:t>
        </w:r>
      </w:ins>
      <w:del w:id="102" w:author="Pandu Harimurti" w:date="2021-08-24T13:08:00Z">
        <w:r w:rsidR="00FD7CA4" w:rsidRPr="00FB26C4" w:rsidDel="00862728">
          <w:rPr>
            <w:rFonts w:asciiTheme="majorHAnsi" w:eastAsia="Times New Roman" w:hAnsiTheme="majorHAnsi" w:cstheme="majorHAnsi"/>
            <w:rPrChange w:id="103" w:author="Pandu Harimurti" w:date="2021-08-24T13:44:00Z">
              <w:rPr>
                <w:rFonts w:ascii="Times New Roman" w:eastAsia="Times New Roman" w:hAnsi="Times New Roman" w:cs="Times New Roman"/>
                <w:sz w:val="24"/>
                <w:szCs w:val="24"/>
              </w:rPr>
            </w:rPrChange>
          </w:rPr>
          <w:delText>T</w:delText>
        </w:r>
      </w:del>
      <w:r w:rsidR="00FD7CA4" w:rsidRPr="00FB26C4">
        <w:rPr>
          <w:rFonts w:asciiTheme="majorHAnsi" w:eastAsia="Times New Roman" w:hAnsiTheme="majorHAnsi" w:cstheme="majorHAnsi"/>
          <w:rPrChange w:id="104" w:author="Pandu Harimurti" w:date="2021-08-24T13:44:00Z">
            <w:rPr>
              <w:rFonts w:ascii="Times New Roman" w:eastAsia="Times New Roman" w:hAnsi="Times New Roman" w:cs="Times New Roman"/>
              <w:sz w:val="24"/>
              <w:szCs w:val="24"/>
            </w:rPr>
          </w:rPrChange>
        </w:rPr>
        <w:t>reat</w:t>
      </w:r>
      <w:del w:id="105" w:author="Pandu Harimurti" w:date="2021-08-24T13:08:00Z">
        <w:r w:rsidR="00FD7CA4" w:rsidRPr="00FB26C4" w:rsidDel="00862728">
          <w:rPr>
            <w:rFonts w:asciiTheme="majorHAnsi" w:eastAsia="Times New Roman" w:hAnsiTheme="majorHAnsi" w:cstheme="majorHAnsi"/>
            <w:rPrChange w:id="106" w:author="Pandu Harimurti" w:date="2021-08-24T13:44:00Z">
              <w:rPr>
                <w:rFonts w:ascii="Times New Roman" w:eastAsia="Times New Roman" w:hAnsi="Times New Roman" w:cs="Times New Roman"/>
                <w:sz w:val="24"/>
                <w:szCs w:val="24"/>
              </w:rPr>
            </w:rPrChange>
          </w:rPr>
          <w:delText>ment options for</w:delText>
        </w:r>
      </w:del>
      <w:r w:rsidR="00FD7CA4" w:rsidRPr="00FB26C4">
        <w:rPr>
          <w:rFonts w:asciiTheme="majorHAnsi" w:eastAsia="Times New Roman" w:hAnsiTheme="majorHAnsi" w:cstheme="majorHAnsi"/>
          <w:rPrChange w:id="107" w:author="Pandu Harimurti" w:date="2021-08-24T13:44:00Z">
            <w:rPr>
              <w:rFonts w:ascii="Times New Roman" w:eastAsia="Times New Roman" w:hAnsi="Times New Roman" w:cs="Times New Roman"/>
              <w:sz w:val="24"/>
              <w:szCs w:val="24"/>
            </w:rPr>
          </w:rPrChange>
        </w:rPr>
        <w:t xml:space="preserve"> </w:t>
      </w:r>
      <w:ins w:id="108" w:author="Pandu Harimurti" w:date="2021-08-24T13:08:00Z">
        <w:r w:rsidRPr="00FB26C4">
          <w:rPr>
            <w:rFonts w:asciiTheme="majorHAnsi" w:eastAsia="Times New Roman" w:hAnsiTheme="majorHAnsi" w:cstheme="majorHAnsi"/>
            <w:rPrChange w:id="109" w:author="Pandu Harimurti" w:date="2021-08-24T13:44:00Z">
              <w:rPr>
                <w:rFonts w:ascii="Times New Roman" w:eastAsia="Times New Roman" w:hAnsi="Times New Roman" w:cs="Times New Roman"/>
                <w:sz w:val="24"/>
                <w:szCs w:val="24"/>
              </w:rPr>
            </w:rPrChange>
          </w:rPr>
          <w:t xml:space="preserve">cases with </w:t>
        </w:r>
      </w:ins>
      <w:r w:rsidR="00FD7CA4" w:rsidRPr="00FB26C4">
        <w:rPr>
          <w:rFonts w:asciiTheme="majorHAnsi" w:eastAsia="Times New Roman" w:hAnsiTheme="majorHAnsi" w:cstheme="majorHAnsi"/>
          <w:rPrChange w:id="110" w:author="Pandu Harimurti" w:date="2021-08-24T13:44:00Z">
            <w:rPr>
              <w:rFonts w:ascii="Times New Roman" w:eastAsia="Times New Roman" w:hAnsi="Times New Roman" w:cs="Times New Roman"/>
              <w:sz w:val="24"/>
              <w:szCs w:val="24"/>
            </w:rPr>
          </w:rPrChange>
        </w:rPr>
        <w:t xml:space="preserve">severe acute respiratory </w:t>
      </w:r>
      <w:ins w:id="111" w:author="Pandu Harimurti" w:date="2021-08-24T13:08:00Z">
        <w:r w:rsidRPr="00FB26C4">
          <w:rPr>
            <w:rFonts w:asciiTheme="majorHAnsi" w:eastAsia="Times New Roman" w:hAnsiTheme="majorHAnsi" w:cstheme="majorHAnsi"/>
            <w:rPrChange w:id="112" w:author="Pandu Harimurti" w:date="2021-08-24T13:44:00Z">
              <w:rPr>
                <w:rFonts w:ascii="Times New Roman" w:eastAsia="Times New Roman" w:hAnsi="Times New Roman" w:cs="Times New Roman"/>
                <w:sz w:val="24"/>
                <w:szCs w:val="24"/>
              </w:rPr>
            </w:rPrChange>
          </w:rPr>
          <w:t>symptoms</w:t>
        </w:r>
      </w:ins>
      <w:del w:id="113" w:author="Pandu Harimurti" w:date="2021-08-24T13:08:00Z">
        <w:r w:rsidR="00FD7CA4" w:rsidRPr="00FB26C4" w:rsidDel="00862728">
          <w:rPr>
            <w:rFonts w:asciiTheme="majorHAnsi" w:eastAsia="Times New Roman" w:hAnsiTheme="majorHAnsi" w:cstheme="majorHAnsi"/>
            <w:rPrChange w:id="114" w:author="Pandu Harimurti" w:date="2021-08-24T13:44:00Z">
              <w:rPr>
                <w:rFonts w:ascii="Times New Roman" w:eastAsia="Times New Roman" w:hAnsi="Times New Roman" w:cs="Times New Roman"/>
                <w:sz w:val="24"/>
                <w:szCs w:val="24"/>
              </w:rPr>
            </w:rPrChange>
          </w:rPr>
          <w:delText>infections and</w:delText>
        </w:r>
      </w:del>
      <w:ins w:id="115" w:author="Pandu Harimurti" w:date="2021-08-24T13:08:00Z">
        <w:r w:rsidRPr="00FB26C4">
          <w:rPr>
            <w:rFonts w:asciiTheme="majorHAnsi" w:eastAsia="Times New Roman" w:hAnsiTheme="majorHAnsi" w:cstheme="majorHAnsi"/>
            <w:rPrChange w:id="116" w:author="Pandu Harimurti" w:date="2021-08-24T13:44:00Z">
              <w:rPr>
                <w:rFonts w:ascii="Times New Roman" w:eastAsia="Times New Roman" w:hAnsi="Times New Roman" w:cs="Times New Roman"/>
                <w:sz w:val="24"/>
                <w:szCs w:val="24"/>
              </w:rPr>
            </w:rPrChange>
          </w:rPr>
          <w:t xml:space="preserve">, </w:t>
        </w:r>
      </w:ins>
      <w:ins w:id="117" w:author="Pandu Harimurti" w:date="2021-08-24T13:15:00Z">
        <w:r w:rsidR="00AC0DEC" w:rsidRPr="00FB26C4">
          <w:rPr>
            <w:rFonts w:asciiTheme="majorHAnsi" w:eastAsia="Times New Roman" w:hAnsiTheme="majorHAnsi" w:cstheme="majorHAnsi"/>
            <w:rPrChange w:id="118" w:author="Pandu Harimurti" w:date="2021-08-24T13:44:00Z">
              <w:rPr>
                <w:rFonts w:ascii="Times New Roman" w:eastAsia="Times New Roman" w:hAnsi="Times New Roman" w:cs="Times New Roman"/>
                <w:sz w:val="24"/>
                <w:szCs w:val="24"/>
              </w:rPr>
            </w:rPrChange>
          </w:rPr>
          <w:t xml:space="preserve">and those </w:t>
        </w:r>
      </w:ins>
      <w:ins w:id="119" w:author="Pandu Harimurti" w:date="2021-08-24T13:08:00Z">
        <w:r w:rsidRPr="00FB26C4">
          <w:rPr>
            <w:rFonts w:asciiTheme="majorHAnsi" w:eastAsia="Times New Roman" w:hAnsiTheme="majorHAnsi" w:cstheme="majorHAnsi"/>
            <w:rPrChange w:id="120" w:author="Pandu Harimurti" w:date="2021-08-24T13:44:00Z">
              <w:rPr>
                <w:rFonts w:ascii="Times New Roman" w:eastAsia="Times New Roman" w:hAnsi="Times New Roman" w:cs="Times New Roman"/>
                <w:sz w:val="24"/>
                <w:szCs w:val="24"/>
              </w:rPr>
            </w:rPrChange>
          </w:rPr>
          <w:t xml:space="preserve">with the COVID-19 related complications </w:t>
        </w:r>
      </w:ins>
      <w:del w:id="121" w:author="Pandu Harimurti" w:date="2021-08-24T13:08:00Z">
        <w:r w:rsidR="00FD7CA4" w:rsidRPr="00FB26C4" w:rsidDel="00862728">
          <w:rPr>
            <w:rFonts w:asciiTheme="majorHAnsi" w:eastAsia="Times New Roman" w:hAnsiTheme="majorHAnsi" w:cstheme="majorHAnsi"/>
            <w:rPrChange w:id="122" w:author="Pandu Harimurti" w:date="2021-08-24T13:44:00Z">
              <w:rPr>
                <w:rFonts w:ascii="Times New Roman" w:eastAsia="Times New Roman" w:hAnsi="Times New Roman" w:cs="Times New Roman"/>
                <w:sz w:val="24"/>
                <w:szCs w:val="24"/>
              </w:rPr>
            </w:rPrChange>
          </w:rPr>
          <w:delText xml:space="preserve"> other COVID-19 side effects </w:delText>
        </w:r>
      </w:del>
      <w:r w:rsidR="00FD7CA4" w:rsidRPr="00FB26C4">
        <w:rPr>
          <w:rFonts w:asciiTheme="majorHAnsi" w:eastAsia="Times New Roman" w:hAnsiTheme="majorHAnsi" w:cstheme="majorHAnsi"/>
          <w:rPrChange w:id="123" w:author="Pandu Harimurti" w:date="2021-08-24T13:44:00Z">
            <w:rPr>
              <w:rFonts w:ascii="Times New Roman" w:eastAsia="Times New Roman" w:hAnsi="Times New Roman" w:cs="Times New Roman"/>
              <w:sz w:val="24"/>
              <w:szCs w:val="24"/>
            </w:rPr>
          </w:rPrChange>
        </w:rPr>
        <w:t>are relatively limited</w:t>
      </w:r>
      <w:ins w:id="124" w:author="Pandu Harimurti" w:date="2021-08-24T13:09:00Z">
        <w:r w:rsidRPr="00FB26C4">
          <w:rPr>
            <w:rFonts w:asciiTheme="majorHAnsi" w:eastAsia="Times New Roman" w:hAnsiTheme="majorHAnsi" w:cstheme="majorHAnsi"/>
            <w:rPrChange w:id="125" w:author="Pandu Harimurti" w:date="2021-08-24T13:44:00Z">
              <w:rPr>
                <w:rFonts w:ascii="Times New Roman" w:eastAsia="Times New Roman" w:hAnsi="Times New Roman" w:cs="Times New Roman"/>
                <w:sz w:val="24"/>
                <w:szCs w:val="24"/>
              </w:rPr>
            </w:rPrChange>
          </w:rPr>
          <w:t xml:space="preserve"> especially outside of Jakarta</w:t>
        </w:r>
      </w:ins>
      <w:r w:rsidR="00FD7CA4" w:rsidRPr="00FB26C4">
        <w:rPr>
          <w:rFonts w:asciiTheme="majorHAnsi" w:eastAsia="Times New Roman" w:hAnsiTheme="majorHAnsi" w:cstheme="majorHAnsi"/>
          <w:rPrChange w:id="126" w:author="Pandu Harimurti" w:date="2021-08-24T13:44:00Z">
            <w:rPr>
              <w:rFonts w:ascii="Times New Roman" w:eastAsia="Times New Roman" w:hAnsi="Times New Roman" w:cs="Times New Roman"/>
              <w:sz w:val="24"/>
              <w:szCs w:val="24"/>
            </w:rPr>
          </w:rPrChange>
        </w:rPr>
        <w:t xml:space="preserve">. </w:t>
      </w:r>
      <w:ins w:id="127" w:author="Pandu Harimurti" w:date="2021-08-24T13:15:00Z">
        <w:r w:rsidR="00AC0DEC" w:rsidRPr="00FB26C4">
          <w:rPr>
            <w:rFonts w:asciiTheme="majorHAnsi" w:eastAsia="Times New Roman" w:hAnsiTheme="majorHAnsi" w:cstheme="majorHAnsi"/>
            <w:rPrChange w:id="128" w:author="Pandu Harimurti" w:date="2021-08-24T13:44:00Z">
              <w:rPr>
                <w:rFonts w:ascii="Times New Roman" w:eastAsia="Times New Roman" w:hAnsi="Times New Roman" w:cs="Times New Roman"/>
                <w:sz w:val="24"/>
                <w:szCs w:val="24"/>
              </w:rPr>
            </w:rPrChange>
          </w:rPr>
          <w:t xml:space="preserve">Even for those with </w:t>
        </w:r>
      </w:ins>
      <w:del w:id="129" w:author="Pandu Harimurti" w:date="2021-08-24T13:16:00Z">
        <w:r w:rsidR="00FD7CA4" w:rsidRPr="00FB26C4" w:rsidDel="00AC0DEC">
          <w:rPr>
            <w:rFonts w:asciiTheme="majorHAnsi" w:eastAsia="Times New Roman" w:hAnsiTheme="majorHAnsi" w:cstheme="majorHAnsi"/>
            <w:rPrChange w:id="130" w:author="Pandu Harimurti" w:date="2021-08-24T13:44:00Z">
              <w:rPr>
                <w:rFonts w:ascii="Times New Roman" w:eastAsia="Times New Roman" w:hAnsi="Times New Roman" w:cs="Times New Roman"/>
                <w:sz w:val="24"/>
                <w:szCs w:val="24"/>
              </w:rPr>
            </w:rPrChange>
          </w:rPr>
          <w:delText xml:space="preserve">Although the country's </w:delText>
        </w:r>
      </w:del>
      <w:r w:rsidR="00FD7CA4" w:rsidRPr="00FB26C4">
        <w:rPr>
          <w:rFonts w:asciiTheme="majorHAnsi" w:eastAsia="Times New Roman" w:hAnsiTheme="majorHAnsi" w:cstheme="majorHAnsi"/>
          <w:rPrChange w:id="131" w:author="Pandu Harimurti" w:date="2021-08-24T13:44:00Z">
            <w:rPr>
              <w:rFonts w:ascii="Times New Roman" w:eastAsia="Times New Roman" w:hAnsi="Times New Roman" w:cs="Times New Roman"/>
              <w:sz w:val="24"/>
              <w:szCs w:val="24"/>
            </w:rPr>
          </w:rPrChange>
        </w:rPr>
        <w:t>ICU bed</w:t>
      </w:r>
      <w:ins w:id="132" w:author="Pandu Harimurti" w:date="2021-08-24T13:16:00Z">
        <w:r w:rsidR="00AC0DEC" w:rsidRPr="00FB26C4">
          <w:rPr>
            <w:rFonts w:asciiTheme="majorHAnsi" w:eastAsia="Times New Roman" w:hAnsiTheme="majorHAnsi" w:cstheme="majorHAnsi"/>
            <w:rPrChange w:id="133" w:author="Pandu Harimurti" w:date="2021-08-24T13:44:00Z">
              <w:rPr>
                <w:rFonts w:ascii="Times New Roman" w:eastAsia="Times New Roman" w:hAnsi="Times New Roman" w:cs="Times New Roman"/>
                <w:sz w:val="24"/>
                <w:szCs w:val="24"/>
              </w:rPr>
            </w:rPrChange>
          </w:rPr>
          <w:t xml:space="preserve"> to population</w:t>
        </w:r>
      </w:ins>
      <w:r w:rsidR="00FD7CA4" w:rsidRPr="00FB26C4">
        <w:rPr>
          <w:rFonts w:asciiTheme="majorHAnsi" w:eastAsia="Times New Roman" w:hAnsiTheme="majorHAnsi" w:cstheme="majorHAnsi"/>
          <w:rPrChange w:id="134" w:author="Pandu Harimurti" w:date="2021-08-24T13:44:00Z">
            <w:rPr>
              <w:rFonts w:ascii="Times New Roman" w:eastAsia="Times New Roman" w:hAnsi="Times New Roman" w:cs="Times New Roman"/>
              <w:sz w:val="24"/>
              <w:szCs w:val="24"/>
            </w:rPr>
          </w:rPrChange>
        </w:rPr>
        <w:t xml:space="preserve"> ratio </w:t>
      </w:r>
      <w:ins w:id="135" w:author="Pandu Harimurti" w:date="2021-08-24T13:16:00Z">
        <w:r w:rsidR="00AC0DEC" w:rsidRPr="00FB26C4">
          <w:rPr>
            <w:rFonts w:asciiTheme="majorHAnsi" w:eastAsia="Times New Roman" w:hAnsiTheme="majorHAnsi" w:cstheme="majorHAnsi"/>
            <w:rPrChange w:id="136" w:author="Pandu Harimurti" w:date="2021-08-24T13:44:00Z">
              <w:rPr>
                <w:rFonts w:ascii="Times New Roman" w:eastAsia="Times New Roman" w:hAnsi="Times New Roman" w:cs="Times New Roman"/>
                <w:sz w:val="24"/>
                <w:szCs w:val="24"/>
              </w:rPr>
            </w:rPrChange>
          </w:rPr>
          <w:t>higher than the national average</w:t>
        </w:r>
      </w:ins>
      <w:del w:id="137" w:author="Pandu Harimurti" w:date="2021-08-24T13:16:00Z">
        <w:r w:rsidR="00FD7CA4" w:rsidRPr="00FB26C4" w:rsidDel="00AC0DEC">
          <w:rPr>
            <w:rFonts w:asciiTheme="majorHAnsi" w:eastAsia="Times New Roman" w:hAnsiTheme="majorHAnsi" w:cstheme="majorHAnsi"/>
            <w:rPrChange w:id="138" w:author="Pandu Harimurti" w:date="2021-08-24T13:44:00Z">
              <w:rPr>
                <w:rFonts w:ascii="Times New Roman" w:eastAsia="Times New Roman" w:hAnsi="Times New Roman" w:cs="Times New Roman"/>
                <w:sz w:val="24"/>
                <w:szCs w:val="24"/>
              </w:rPr>
            </w:rPrChange>
          </w:rPr>
          <w:delText>has</w:delText>
        </w:r>
      </w:del>
      <w:r w:rsidR="00FD7CA4" w:rsidRPr="00FB26C4">
        <w:rPr>
          <w:rFonts w:asciiTheme="majorHAnsi" w:eastAsia="Times New Roman" w:hAnsiTheme="majorHAnsi" w:cstheme="majorHAnsi"/>
          <w:rPrChange w:id="139" w:author="Pandu Harimurti" w:date="2021-08-24T13:44:00Z">
            <w:rPr>
              <w:rFonts w:ascii="Times New Roman" w:eastAsia="Times New Roman" w:hAnsi="Times New Roman" w:cs="Times New Roman"/>
              <w:sz w:val="24"/>
              <w:szCs w:val="24"/>
            </w:rPr>
          </w:rPrChange>
        </w:rPr>
        <w:t xml:space="preserve"> </w:t>
      </w:r>
      <w:ins w:id="140" w:author="Pandu Harimurti" w:date="2021-08-24T13:16:00Z">
        <w:r w:rsidR="00AC0DEC" w:rsidRPr="00FB26C4">
          <w:rPr>
            <w:rFonts w:asciiTheme="majorHAnsi" w:eastAsia="Times New Roman" w:hAnsiTheme="majorHAnsi" w:cstheme="majorHAnsi"/>
            <w:rPrChange w:id="141" w:author="Pandu Harimurti" w:date="2021-08-24T13:44:00Z">
              <w:rPr>
                <w:rFonts w:ascii="Times New Roman" w:eastAsia="Times New Roman" w:hAnsi="Times New Roman" w:cs="Times New Roman"/>
                <w:sz w:val="24"/>
                <w:szCs w:val="24"/>
              </w:rPr>
            </w:rPrChange>
          </w:rPr>
          <w:t xml:space="preserve">of </w:t>
        </w:r>
      </w:ins>
      <w:del w:id="142" w:author="Pandu Harimurti" w:date="2021-08-24T13:16:00Z">
        <w:r w:rsidR="00FD7CA4" w:rsidRPr="00FB26C4" w:rsidDel="00AC0DEC">
          <w:rPr>
            <w:rFonts w:asciiTheme="majorHAnsi" w:eastAsia="Times New Roman" w:hAnsiTheme="majorHAnsi" w:cstheme="majorHAnsi"/>
            <w:rPrChange w:id="143" w:author="Pandu Harimurti" w:date="2021-08-24T13:44:00Z">
              <w:rPr>
                <w:rFonts w:ascii="Times New Roman" w:eastAsia="Times New Roman" w:hAnsi="Times New Roman" w:cs="Times New Roman"/>
                <w:sz w:val="24"/>
                <w:szCs w:val="24"/>
              </w:rPr>
            </w:rPrChange>
          </w:rPr>
          <w:delText xml:space="preserve">improved from 2,7 to </w:delText>
        </w:r>
      </w:del>
      <w:r w:rsidR="00FD7CA4" w:rsidRPr="00FB26C4">
        <w:rPr>
          <w:rFonts w:asciiTheme="majorHAnsi" w:eastAsia="Times New Roman" w:hAnsiTheme="majorHAnsi" w:cstheme="majorHAnsi"/>
          <w:rPrChange w:id="144" w:author="Pandu Harimurti" w:date="2021-08-24T13:44:00Z">
            <w:rPr>
              <w:rFonts w:ascii="Times New Roman" w:eastAsia="Times New Roman" w:hAnsi="Times New Roman" w:cs="Times New Roman"/>
              <w:sz w:val="24"/>
              <w:szCs w:val="24"/>
            </w:rPr>
          </w:rPrChange>
        </w:rPr>
        <w:t xml:space="preserve">3.1 per 100,000 </w:t>
      </w:r>
      <w:ins w:id="145" w:author="Pandu Harimurti" w:date="2021-08-24T13:16:00Z">
        <w:r w:rsidR="00AC0DEC" w:rsidRPr="00FB26C4">
          <w:rPr>
            <w:rFonts w:asciiTheme="majorHAnsi" w:eastAsia="Times New Roman" w:hAnsiTheme="majorHAnsi" w:cstheme="majorHAnsi"/>
            <w:rPrChange w:id="146" w:author="Pandu Harimurti" w:date="2021-08-24T13:44:00Z">
              <w:rPr>
                <w:rFonts w:ascii="Times New Roman" w:eastAsia="Times New Roman" w:hAnsi="Times New Roman" w:cs="Times New Roman"/>
                <w:sz w:val="24"/>
                <w:szCs w:val="24"/>
              </w:rPr>
            </w:rPrChange>
          </w:rPr>
          <w:t xml:space="preserve">were unable to </w:t>
        </w:r>
      </w:ins>
      <w:ins w:id="147" w:author="Pandu Harimurti" w:date="2021-08-24T13:17:00Z">
        <w:r w:rsidR="00AC0DEC" w:rsidRPr="00FB26C4">
          <w:rPr>
            <w:rFonts w:asciiTheme="majorHAnsi" w:eastAsia="Times New Roman" w:hAnsiTheme="majorHAnsi" w:cstheme="majorHAnsi"/>
            <w:rPrChange w:id="148" w:author="Pandu Harimurti" w:date="2021-08-24T13:44:00Z">
              <w:rPr>
                <w:rFonts w:ascii="Times New Roman" w:eastAsia="Times New Roman" w:hAnsi="Times New Roman" w:cs="Times New Roman"/>
                <w:sz w:val="24"/>
                <w:szCs w:val="24"/>
              </w:rPr>
            </w:rPrChange>
          </w:rPr>
          <w:t>surge of demand</w:t>
        </w:r>
      </w:ins>
      <w:ins w:id="149" w:author="Pandu Harimurti" w:date="2021-08-24T13:18:00Z">
        <w:r w:rsidR="00AC0DEC" w:rsidRPr="00FB26C4">
          <w:rPr>
            <w:rFonts w:asciiTheme="majorHAnsi" w:eastAsia="Times New Roman" w:hAnsiTheme="majorHAnsi" w:cstheme="majorHAnsi"/>
            <w:rPrChange w:id="150" w:author="Pandu Harimurti" w:date="2021-08-24T13:44:00Z">
              <w:rPr>
                <w:rFonts w:ascii="Times New Roman" w:eastAsia="Times New Roman" w:hAnsi="Times New Roman" w:cs="Times New Roman"/>
                <w:sz w:val="24"/>
                <w:szCs w:val="24"/>
              </w:rPr>
            </w:rPrChange>
          </w:rPr>
          <w:t xml:space="preserve"> which led to overcrowded emergency rooms</w:t>
        </w:r>
      </w:ins>
      <w:del w:id="151" w:author="Pandu Harimurti" w:date="2021-08-24T13:16:00Z">
        <w:r w:rsidR="00FD7CA4" w:rsidRPr="00FB26C4" w:rsidDel="00AC0DEC">
          <w:rPr>
            <w:rFonts w:asciiTheme="majorHAnsi" w:eastAsia="Times New Roman" w:hAnsiTheme="majorHAnsi" w:cstheme="majorHAnsi"/>
            <w:rPrChange w:id="152" w:author="Pandu Harimurti" w:date="2021-08-24T13:44:00Z">
              <w:rPr>
                <w:rFonts w:ascii="Times New Roman" w:eastAsia="Times New Roman" w:hAnsi="Times New Roman" w:cs="Times New Roman"/>
                <w:sz w:val="24"/>
                <w:szCs w:val="24"/>
              </w:rPr>
            </w:rPrChange>
          </w:rPr>
          <w:delText>in</w:delText>
        </w:r>
      </w:del>
      <w:del w:id="153" w:author="Pandu Harimurti" w:date="2021-08-24T13:17:00Z">
        <w:r w:rsidR="00FD7CA4" w:rsidRPr="00FB26C4" w:rsidDel="00AC0DEC">
          <w:rPr>
            <w:rFonts w:asciiTheme="majorHAnsi" w:eastAsia="Times New Roman" w:hAnsiTheme="majorHAnsi" w:cstheme="majorHAnsi"/>
            <w:rPrChange w:id="154" w:author="Pandu Harimurti" w:date="2021-08-24T13:44:00Z">
              <w:rPr>
                <w:rFonts w:ascii="Times New Roman" w:eastAsia="Times New Roman" w:hAnsi="Times New Roman" w:cs="Times New Roman"/>
                <w:sz w:val="24"/>
                <w:szCs w:val="24"/>
              </w:rPr>
            </w:rPrChange>
          </w:rPr>
          <w:delText xml:space="preserve"> </w:delText>
        </w:r>
      </w:del>
      <w:ins w:id="155" w:author="Pandu Harimurti" w:date="2021-08-24T13:17:00Z">
        <w:r w:rsidR="00AC0DEC" w:rsidRPr="00FB26C4">
          <w:rPr>
            <w:rFonts w:asciiTheme="majorHAnsi" w:eastAsia="Times New Roman" w:hAnsiTheme="majorHAnsi" w:cstheme="majorHAnsi"/>
            <w:rPrChange w:id="156" w:author="Pandu Harimurti" w:date="2021-08-24T13:44:00Z">
              <w:rPr>
                <w:rFonts w:ascii="Times New Roman" w:eastAsia="Times New Roman" w:hAnsi="Times New Roman" w:cs="Times New Roman"/>
                <w:sz w:val="24"/>
                <w:szCs w:val="24"/>
              </w:rPr>
            </w:rPrChange>
          </w:rPr>
          <w:t xml:space="preserve"> and the </w:t>
        </w:r>
      </w:ins>
      <w:ins w:id="157" w:author="Pandu Harimurti" w:date="2021-08-24T13:18:00Z">
        <w:r w:rsidR="00AC0DEC" w:rsidRPr="00FB26C4">
          <w:rPr>
            <w:rFonts w:asciiTheme="majorHAnsi" w:eastAsia="Times New Roman" w:hAnsiTheme="majorHAnsi" w:cstheme="majorHAnsi"/>
            <w:rPrChange w:id="158" w:author="Pandu Harimurti" w:date="2021-08-24T13:44:00Z">
              <w:rPr>
                <w:rFonts w:ascii="Times New Roman" w:eastAsia="Times New Roman" w:hAnsi="Times New Roman" w:cs="Times New Roman"/>
                <w:sz w:val="24"/>
                <w:szCs w:val="24"/>
              </w:rPr>
            </w:rPrChange>
          </w:rPr>
          <w:t>advice to home isolation and treatment</w:t>
        </w:r>
      </w:ins>
      <w:del w:id="159" w:author="Pandu Harimurti" w:date="2021-08-24T13:17:00Z">
        <w:r w:rsidR="00FD7CA4" w:rsidRPr="00FB26C4" w:rsidDel="00AC0DEC">
          <w:rPr>
            <w:rFonts w:asciiTheme="majorHAnsi" w:eastAsia="Times New Roman" w:hAnsiTheme="majorHAnsi" w:cstheme="majorHAnsi"/>
            <w:rPrChange w:id="160" w:author="Pandu Harimurti" w:date="2021-08-24T13:44:00Z">
              <w:rPr>
                <w:rFonts w:ascii="Times New Roman" w:eastAsia="Times New Roman" w:hAnsi="Times New Roman" w:cs="Times New Roman"/>
                <w:sz w:val="24"/>
                <w:szCs w:val="24"/>
              </w:rPr>
            </w:rPrChange>
          </w:rPr>
          <w:delText>recent weeks, the country's ICU beds will soon be overcrowded</w:delText>
        </w:r>
      </w:del>
      <w:r w:rsidR="00FD7CA4" w:rsidRPr="00FB26C4">
        <w:rPr>
          <w:rFonts w:asciiTheme="majorHAnsi" w:eastAsia="Times New Roman" w:hAnsiTheme="majorHAnsi" w:cstheme="majorHAnsi"/>
          <w:rPrChange w:id="161" w:author="Pandu Harimurti" w:date="2021-08-24T13:44:00Z">
            <w:rPr>
              <w:rFonts w:ascii="Times New Roman" w:eastAsia="Times New Roman" w:hAnsi="Times New Roman" w:cs="Times New Roman"/>
              <w:sz w:val="24"/>
              <w:szCs w:val="24"/>
            </w:rPr>
          </w:rPrChange>
        </w:rPr>
        <w:t>. The laboratory testing capacity</w:t>
      </w:r>
      <w:ins w:id="162" w:author="Pandu Harimurti" w:date="2021-08-24T13:23:00Z">
        <w:r w:rsidR="00AC0DEC" w:rsidRPr="00FB26C4">
          <w:rPr>
            <w:rFonts w:asciiTheme="majorHAnsi" w:eastAsia="Times New Roman" w:hAnsiTheme="majorHAnsi" w:cstheme="majorHAnsi"/>
            <w:rPrChange w:id="163" w:author="Pandu Harimurti" w:date="2021-08-24T13:44:00Z">
              <w:rPr>
                <w:rFonts w:ascii="Times New Roman" w:eastAsia="Times New Roman" w:hAnsi="Times New Roman" w:cs="Times New Roman"/>
                <w:sz w:val="24"/>
                <w:szCs w:val="24"/>
              </w:rPr>
            </w:rPrChange>
          </w:rPr>
          <w:t xml:space="preserve"> </w:t>
        </w:r>
        <w:r w:rsidR="00536E86" w:rsidRPr="00FB26C4">
          <w:rPr>
            <w:rFonts w:asciiTheme="majorHAnsi" w:eastAsia="Times New Roman" w:hAnsiTheme="majorHAnsi" w:cstheme="majorHAnsi"/>
            <w:rPrChange w:id="164" w:author="Pandu Harimurti" w:date="2021-08-24T13:44:00Z">
              <w:rPr>
                <w:rFonts w:ascii="Times New Roman" w:eastAsia="Times New Roman" w:hAnsi="Times New Roman" w:cs="Times New Roman"/>
                <w:sz w:val="24"/>
                <w:szCs w:val="24"/>
              </w:rPr>
            </w:rPrChange>
          </w:rPr>
          <w:t xml:space="preserve">continued to </w:t>
        </w:r>
      </w:ins>
      <w:del w:id="165" w:author="Pandu Harimurti" w:date="2021-08-24T13:23:00Z">
        <w:r w:rsidR="00FD7CA4" w:rsidRPr="00FB26C4" w:rsidDel="00536E86">
          <w:rPr>
            <w:rFonts w:asciiTheme="majorHAnsi" w:eastAsia="Times New Roman" w:hAnsiTheme="majorHAnsi" w:cstheme="majorHAnsi"/>
            <w:rPrChange w:id="166" w:author="Pandu Harimurti" w:date="2021-08-24T13:44:00Z">
              <w:rPr>
                <w:rFonts w:ascii="Times New Roman" w:eastAsia="Times New Roman" w:hAnsi="Times New Roman" w:cs="Times New Roman"/>
                <w:sz w:val="24"/>
                <w:szCs w:val="24"/>
              </w:rPr>
            </w:rPrChange>
          </w:rPr>
          <w:delText xml:space="preserve"> ha</w:delText>
        </w:r>
      </w:del>
      <w:del w:id="167" w:author="Pandu Harimurti" w:date="2021-08-24T13:22:00Z">
        <w:r w:rsidR="00FD7CA4" w:rsidRPr="00FB26C4" w:rsidDel="00AC0DEC">
          <w:rPr>
            <w:rFonts w:asciiTheme="majorHAnsi" w:eastAsia="Times New Roman" w:hAnsiTheme="majorHAnsi" w:cstheme="majorHAnsi"/>
            <w:rPrChange w:id="168" w:author="Pandu Harimurti" w:date="2021-08-24T13:44:00Z">
              <w:rPr>
                <w:rFonts w:ascii="Times New Roman" w:eastAsia="Times New Roman" w:hAnsi="Times New Roman" w:cs="Times New Roman"/>
                <w:sz w:val="24"/>
                <w:szCs w:val="24"/>
              </w:rPr>
            </w:rPrChange>
          </w:rPr>
          <w:delText>d</w:delText>
        </w:r>
      </w:del>
      <w:del w:id="169" w:author="Pandu Harimurti" w:date="2021-08-24T13:23:00Z">
        <w:r w:rsidR="00FD7CA4" w:rsidRPr="00FB26C4" w:rsidDel="00536E86">
          <w:rPr>
            <w:rFonts w:asciiTheme="majorHAnsi" w:eastAsia="Times New Roman" w:hAnsiTheme="majorHAnsi" w:cstheme="majorHAnsi"/>
            <w:rPrChange w:id="170" w:author="Pandu Harimurti" w:date="2021-08-24T13:44:00Z">
              <w:rPr>
                <w:rFonts w:ascii="Times New Roman" w:eastAsia="Times New Roman" w:hAnsi="Times New Roman" w:cs="Times New Roman"/>
                <w:sz w:val="24"/>
                <w:szCs w:val="24"/>
              </w:rPr>
            </w:rPrChange>
          </w:rPr>
          <w:delText xml:space="preserve"> </w:delText>
        </w:r>
      </w:del>
      <w:r w:rsidR="00FD7CA4" w:rsidRPr="00FB26C4">
        <w:rPr>
          <w:rFonts w:asciiTheme="majorHAnsi" w:eastAsia="Times New Roman" w:hAnsiTheme="majorHAnsi" w:cstheme="majorHAnsi"/>
          <w:rPrChange w:id="171" w:author="Pandu Harimurti" w:date="2021-08-24T13:44:00Z">
            <w:rPr>
              <w:rFonts w:ascii="Times New Roman" w:eastAsia="Times New Roman" w:hAnsi="Times New Roman" w:cs="Times New Roman"/>
              <w:sz w:val="24"/>
              <w:szCs w:val="24"/>
            </w:rPr>
          </w:rPrChange>
        </w:rPr>
        <w:t>increase</w:t>
      </w:r>
      <w:del w:id="172" w:author="Pandu Harimurti" w:date="2021-08-24T13:23:00Z">
        <w:r w:rsidR="00FD7CA4" w:rsidRPr="00FB26C4" w:rsidDel="00536E86">
          <w:rPr>
            <w:rFonts w:asciiTheme="majorHAnsi" w:eastAsia="Times New Roman" w:hAnsiTheme="majorHAnsi" w:cstheme="majorHAnsi"/>
            <w:rPrChange w:id="173" w:author="Pandu Harimurti" w:date="2021-08-24T13:44:00Z">
              <w:rPr>
                <w:rFonts w:ascii="Times New Roman" w:eastAsia="Times New Roman" w:hAnsi="Times New Roman" w:cs="Times New Roman"/>
                <w:sz w:val="24"/>
                <w:szCs w:val="24"/>
              </w:rPr>
            </w:rPrChange>
          </w:rPr>
          <w:delText>d</w:delText>
        </w:r>
      </w:del>
      <w:r w:rsidR="00FD7CA4" w:rsidRPr="00FB26C4">
        <w:rPr>
          <w:rFonts w:asciiTheme="majorHAnsi" w:eastAsia="Times New Roman" w:hAnsiTheme="majorHAnsi" w:cstheme="majorHAnsi"/>
          <w:rPrChange w:id="174" w:author="Pandu Harimurti" w:date="2021-08-24T13:44:00Z">
            <w:rPr>
              <w:rFonts w:ascii="Times New Roman" w:eastAsia="Times New Roman" w:hAnsi="Times New Roman" w:cs="Times New Roman"/>
              <w:sz w:val="24"/>
              <w:szCs w:val="24"/>
            </w:rPr>
          </w:rPrChange>
        </w:rPr>
        <w:t xml:space="preserve"> </w:t>
      </w:r>
      <w:ins w:id="175" w:author="Pandu Harimurti" w:date="2021-08-24T13:23:00Z">
        <w:r w:rsidR="00536E86" w:rsidRPr="00FB26C4">
          <w:rPr>
            <w:rFonts w:asciiTheme="majorHAnsi" w:eastAsia="Times New Roman" w:hAnsiTheme="majorHAnsi" w:cstheme="majorHAnsi"/>
            <w:rPrChange w:id="176" w:author="Pandu Harimurti" w:date="2021-08-24T13:44:00Z">
              <w:rPr>
                <w:rFonts w:ascii="Times New Roman" w:eastAsia="Times New Roman" w:hAnsi="Times New Roman" w:cs="Times New Roman"/>
                <w:sz w:val="24"/>
                <w:szCs w:val="24"/>
              </w:rPr>
            </w:rPrChange>
          </w:rPr>
          <w:t>from</w:t>
        </w:r>
        <w:r w:rsidR="00AC0DEC" w:rsidRPr="00FB26C4">
          <w:rPr>
            <w:rFonts w:asciiTheme="majorHAnsi" w:eastAsia="Times New Roman" w:hAnsiTheme="majorHAnsi" w:cstheme="majorHAnsi"/>
            <w:rPrChange w:id="177" w:author="Pandu Harimurti" w:date="2021-08-24T13:44:00Z">
              <w:rPr>
                <w:rFonts w:ascii="Times New Roman" w:eastAsia="Times New Roman" w:hAnsi="Times New Roman" w:cs="Times New Roman"/>
                <w:sz w:val="24"/>
                <w:szCs w:val="24"/>
              </w:rPr>
            </w:rPrChange>
          </w:rPr>
          <w:t xml:space="preserve"> more than 70,000 tests per day </w:t>
        </w:r>
      </w:ins>
      <w:del w:id="178" w:author="Pandu Harimurti" w:date="2021-08-24T13:23:00Z">
        <w:r w:rsidR="00FD7CA4" w:rsidRPr="00FB26C4" w:rsidDel="00AC0DEC">
          <w:rPr>
            <w:rFonts w:asciiTheme="majorHAnsi" w:eastAsia="Times New Roman" w:hAnsiTheme="majorHAnsi" w:cstheme="majorHAnsi"/>
            <w:rPrChange w:id="179" w:author="Pandu Harimurti" w:date="2021-08-24T13:44:00Z">
              <w:rPr>
                <w:rFonts w:ascii="Times New Roman" w:eastAsia="Times New Roman" w:hAnsi="Times New Roman" w:cs="Times New Roman"/>
                <w:sz w:val="24"/>
                <w:szCs w:val="24"/>
              </w:rPr>
            </w:rPrChange>
          </w:rPr>
          <w:delText xml:space="preserve">considerably </w:delText>
        </w:r>
      </w:del>
      <w:ins w:id="180" w:author="Pandu Harimurti" w:date="2021-08-24T13:23:00Z">
        <w:r w:rsidR="00536E86" w:rsidRPr="00FB26C4">
          <w:rPr>
            <w:rFonts w:asciiTheme="majorHAnsi" w:eastAsia="Times New Roman" w:hAnsiTheme="majorHAnsi" w:cstheme="majorHAnsi"/>
            <w:rPrChange w:id="181" w:author="Pandu Harimurti" w:date="2021-08-24T13:44:00Z">
              <w:rPr>
                <w:rFonts w:ascii="Times New Roman" w:eastAsia="Times New Roman" w:hAnsi="Times New Roman" w:cs="Times New Roman"/>
                <w:sz w:val="24"/>
                <w:szCs w:val="24"/>
              </w:rPr>
            </w:rPrChange>
          </w:rPr>
          <w:t>in</w:t>
        </w:r>
      </w:ins>
      <w:del w:id="182" w:author="Pandu Harimurti" w:date="2021-08-24T13:23:00Z">
        <w:r w:rsidR="00FD7CA4" w:rsidRPr="00FB26C4" w:rsidDel="00536E86">
          <w:rPr>
            <w:rFonts w:asciiTheme="majorHAnsi" w:eastAsia="Times New Roman" w:hAnsiTheme="majorHAnsi" w:cstheme="majorHAnsi"/>
            <w:rPrChange w:id="183" w:author="Pandu Harimurti" w:date="2021-08-24T13:44:00Z">
              <w:rPr>
                <w:rFonts w:ascii="Times New Roman" w:eastAsia="Times New Roman" w:hAnsi="Times New Roman" w:cs="Times New Roman"/>
                <w:sz w:val="24"/>
                <w:szCs w:val="24"/>
              </w:rPr>
            </w:rPrChange>
          </w:rPr>
          <w:delText>by early</w:delText>
        </w:r>
      </w:del>
      <w:r w:rsidR="00FD7CA4" w:rsidRPr="00FB26C4">
        <w:rPr>
          <w:rFonts w:asciiTheme="majorHAnsi" w:eastAsia="Times New Roman" w:hAnsiTheme="majorHAnsi" w:cstheme="majorHAnsi"/>
          <w:rPrChange w:id="184" w:author="Pandu Harimurti" w:date="2021-08-24T13:44:00Z">
            <w:rPr>
              <w:rFonts w:ascii="Times New Roman" w:eastAsia="Times New Roman" w:hAnsi="Times New Roman" w:cs="Times New Roman"/>
              <w:sz w:val="24"/>
              <w:szCs w:val="24"/>
            </w:rPr>
          </w:rPrChange>
        </w:rPr>
        <w:t xml:space="preserve"> January 2021</w:t>
      </w:r>
      <w:del w:id="185" w:author="Pandu Harimurti" w:date="2021-08-24T13:23:00Z">
        <w:r w:rsidR="00FD7CA4" w:rsidRPr="00FB26C4" w:rsidDel="00AC0DEC">
          <w:rPr>
            <w:rFonts w:asciiTheme="majorHAnsi" w:eastAsia="Times New Roman" w:hAnsiTheme="majorHAnsi" w:cstheme="majorHAnsi"/>
            <w:rPrChange w:id="186" w:author="Pandu Harimurti" w:date="2021-08-24T13:44:00Z">
              <w:rPr>
                <w:rFonts w:ascii="Times New Roman" w:eastAsia="Times New Roman" w:hAnsi="Times New Roman" w:cs="Times New Roman"/>
                <w:sz w:val="24"/>
                <w:szCs w:val="24"/>
              </w:rPr>
            </w:rPrChange>
          </w:rPr>
          <w:delText>, from around 3,000 tests per day in April 2020 to more than 70,000 tests per</w:delText>
        </w:r>
      </w:del>
      <w:r w:rsidR="00FD7CA4" w:rsidRPr="00FB26C4">
        <w:rPr>
          <w:rFonts w:asciiTheme="majorHAnsi" w:eastAsia="Times New Roman" w:hAnsiTheme="majorHAnsi" w:cstheme="majorHAnsi"/>
          <w:rPrChange w:id="187" w:author="Pandu Harimurti" w:date="2021-08-24T13:44:00Z">
            <w:rPr>
              <w:rFonts w:ascii="Times New Roman" w:eastAsia="Times New Roman" w:hAnsi="Times New Roman" w:cs="Times New Roman"/>
              <w:sz w:val="24"/>
              <w:szCs w:val="24"/>
            </w:rPr>
          </w:rPrChange>
        </w:rPr>
        <w:t xml:space="preserve"> </w:t>
      </w:r>
      <w:ins w:id="188" w:author="Pandu Harimurti" w:date="2021-08-24T13:23:00Z">
        <w:r w:rsidR="00536E86" w:rsidRPr="00FB26C4">
          <w:rPr>
            <w:rFonts w:asciiTheme="majorHAnsi" w:eastAsia="Times New Roman" w:hAnsiTheme="majorHAnsi" w:cstheme="majorHAnsi"/>
            <w:rPrChange w:id="189" w:author="Pandu Harimurti" w:date="2021-08-24T13:44:00Z">
              <w:rPr>
                <w:rFonts w:ascii="Times New Roman" w:eastAsia="Times New Roman" w:hAnsi="Times New Roman" w:cs="Times New Roman"/>
                <w:sz w:val="24"/>
                <w:szCs w:val="24"/>
              </w:rPr>
            </w:rPrChange>
          </w:rPr>
          <w:t xml:space="preserve">to </w:t>
        </w:r>
      </w:ins>
      <w:ins w:id="190" w:author="Pandu Harimurti" w:date="2021-08-24T13:25:00Z">
        <w:r w:rsidR="00536E86" w:rsidRPr="00FB26C4">
          <w:rPr>
            <w:rFonts w:asciiTheme="majorHAnsi" w:eastAsia="Times New Roman" w:hAnsiTheme="majorHAnsi" w:cstheme="majorHAnsi"/>
            <w:rPrChange w:id="191" w:author="Pandu Harimurti" w:date="2021-08-24T13:44:00Z">
              <w:rPr>
                <w:rFonts w:ascii="Times New Roman" w:eastAsia="Times New Roman" w:hAnsi="Times New Roman" w:cs="Times New Roman"/>
                <w:sz w:val="24"/>
                <w:szCs w:val="24"/>
              </w:rPr>
            </w:rPrChange>
          </w:rPr>
          <w:t>around</w:t>
        </w:r>
      </w:ins>
      <w:ins w:id="192" w:author="Pandu Harimurti" w:date="2021-08-24T13:24:00Z">
        <w:r w:rsidR="00536E86" w:rsidRPr="00FB26C4">
          <w:rPr>
            <w:rFonts w:asciiTheme="majorHAnsi" w:eastAsia="Times New Roman" w:hAnsiTheme="majorHAnsi" w:cstheme="majorHAnsi"/>
            <w:rPrChange w:id="193" w:author="Pandu Harimurti" w:date="2021-08-24T13:44:00Z">
              <w:rPr>
                <w:rFonts w:ascii="Times New Roman" w:eastAsia="Times New Roman" w:hAnsi="Times New Roman" w:cs="Times New Roman"/>
                <w:sz w:val="24"/>
                <w:szCs w:val="24"/>
              </w:rPr>
            </w:rPrChange>
          </w:rPr>
          <w:t xml:space="preserve"> 2</w:t>
        </w:r>
      </w:ins>
      <w:ins w:id="194" w:author="Pandu Harimurti" w:date="2021-08-24T13:25:00Z">
        <w:r w:rsidR="00536E86" w:rsidRPr="00FB26C4">
          <w:rPr>
            <w:rFonts w:asciiTheme="majorHAnsi" w:eastAsia="Times New Roman" w:hAnsiTheme="majorHAnsi" w:cstheme="majorHAnsi"/>
            <w:rPrChange w:id="195" w:author="Pandu Harimurti" w:date="2021-08-24T13:44:00Z">
              <w:rPr>
                <w:rFonts w:ascii="Times New Roman" w:eastAsia="Times New Roman" w:hAnsi="Times New Roman" w:cs="Times New Roman"/>
                <w:sz w:val="24"/>
                <w:szCs w:val="24"/>
              </w:rPr>
            </w:rPrChange>
          </w:rPr>
          <w:t>3</w:t>
        </w:r>
      </w:ins>
      <w:ins w:id="196" w:author="Pandu Harimurti" w:date="2021-08-24T13:24:00Z">
        <w:r w:rsidR="00536E86" w:rsidRPr="00FB26C4">
          <w:rPr>
            <w:rFonts w:asciiTheme="majorHAnsi" w:eastAsia="Times New Roman" w:hAnsiTheme="majorHAnsi" w:cstheme="majorHAnsi"/>
            <w:rPrChange w:id="197" w:author="Pandu Harimurti" w:date="2021-08-24T13:44:00Z">
              <w:rPr>
                <w:rFonts w:ascii="Times New Roman" w:eastAsia="Times New Roman" w:hAnsi="Times New Roman" w:cs="Times New Roman"/>
                <w:sz w:val="24"/>
                <w:szCs w:val="24"/>
              </w:rPr>
            </w:rPrChange>
          </w:rPr>
          <w:t>0,000 test</w:t>
        </w:r>
      </w:ins>
      <w:ins w:id="198" w:author="Pandu Harimurti" w:date="2021-08-24T13:25:00Z">
        <w:r w:rsidR="00536E86" w:rsidRPr="00FB26C4">
          <w:rPr>
            <w:rFonts w:asciiTheme="majorHAnsi" w:eastAsia="Times New Roman" w:hAnsiTheme="majorHAnsi" w:cstheme="majorHAnsi"/>
            <w:rPrChange w:id="199" w:author="Pandu Harimurti" w:date="2021-08-24T13:44:00Z">
              <w:rPr>
                <w:rFonts w:ascii="Times New Roman" w:eastAsia="Times New Roman" w:hAnsi="Times New Roman" w:cs="Times New Roman"/>
                <w:sz w:val="24"/>
                <w:szCs w:val="24"/>
              </w:rPr>
            </w:rPrChange>
          </w:rPr>
          <w:t xml:space="preserve"> per day, still well below the target of 400,000 test/day</w:t>
        </w:r>
      </w:ins>
      <w:del w:id="200" w:author="Pandu Harimurti" w:date="2021-08-24T13:23:00Z">
        <w:r w:rsidR="00FD7CA4" w:rsidRPr="00FB26C4" w:rsidDel="00536E86">
          <w:rPr>
            <w:rFonts w:asciiTheme="majorHAnsi" w:eastAsia="Times New Roman" w:hAnsiTheme="majorHAnsi" w:cstheme="majorHAnsi"/>
            <w:rPrChange w:id="201" w:author="Pandu Harimurti" w:date="2021-08-24T13:44:00Z">
              <w:rPr>
                <w:rFonts w:ascii="Times New Roman" w:eastAsia="Times New Roman" w:hAnsi="Times New Roman" w:cs="Times New Roman"/>
                <w:sz w:val="24"/>
                <w:szCs w:val="24"/>
              </w:rPr>
            </w:rPrChange>
          </w:rPr>
          <w:delText>day</w:delText>
        </w:r>
      </w:del>
      <w:r w:rsidR="00FD7CA4" w:rsidRPr="00FB26C4">
        <w:rPr>
          <w:rFonts w:asciiTheme="majorHAnsi" w:eastAsia="Times New Roman" w:hAnsiTheme="majorHAnsi" w:cstheme="majorHAnsi"/>
          <w:rPrChange w:id="202" w:author="Pandu Harimurti" w:date="2021-08-24T13:44:00Z">
            <w:rPr>
              <w:rFonts w:ascii="Times New Roman" w:eastAsia="Times New Roman" w:hAnsi="Times New Roman" w:cs="Times New Roman"/>
              <w:sz w:val="24"/>
              <w:szCs w:val="24"/>
            </w:rPr>
          </w:rPrChange>
        </w:rPr>
        <w:t xml:space="preserve">. </w:t>
      </w:r>
      <w:ins w:id="203" w:author="Pandu Harimurti" w:date="2021-08-24T13:25:00Z">
        <w:r w:rsidR="00536E86" w:rsidRPr="00FB26C4">
          <w:rPr>
            <w:rFonts w:asciiTheme="majorHAnsi" w:eastAsia="Times New Roman" w:hAnsiTheme="majorHAnsi" w:cstheme="majorHAnsi"/>
            <w:rPrChange w:id="204" w:author="Pandu Harimurti" w:date="2021-08-24T13:44:00Z">
              <w:rPr>
                <w:rFonts w:ascii="Times New Roman" w:eastAsia="Times New Roman" w:hAnsi="Times New Roman" w:cs="Times New Roman"/>
                <w:sz w:val="24"/>
                <w:szCs w:val="24"/>
              </w:rPr>
            </w:rPrChange>
          </w:rPr>
          <w:t xml:space="preserve">Recently, the </w:t>
        </w:r>
      </w:ins>
      <w:del w:id="205" w:author="Pandu Harimurti" w:date="2021-08-24T13:25:00Z">
        <w:r w:rsidR="00FD7CA4" w:rsidRPr="00FB26C4" w:rsidDel="00536E86">
          <w:rPr>
            <w:rFonts w:asciiTheme="majorHAnsi" w:eastAsia="Times New Roman" w:hAnsiTheme="majorHAnsi" w:cstheme="majorHAnsi"/>
            <w:rPrChange w:id="206" w:author="Pandu Harimurti" w:date="2021-08-24T13:44:00Z">
              <w:rPr>
                <w:rFonts w:ascii="Times New Roman" w:eastAsia="Times New Roman" w:hAnsi="Times New Roman" w:cs="Times New Roman"/>
                <w:sz w:val="24"/>
                <w:szCs w:val="24"/>
              </w:rPr>
            </w:rPrChange>
          </w:rPr>
          <w:delText xml:space="preserve">While </w:delText>
        </w:r>
      </w:del>
      <w:r w:rsidR="00FD7CA4" w:rsidRPr="00FB26C4">
        <w:rPr>
          <w:rFonts w:asciiTheme="majorHAnsi" w:eastAsia="Times New Roman" w:hAnsiTheme="majorHAnsi" w:cstheme="majorHAnsi"/>
          <w:rPrChange w:id="207" w:author="Pandu Harimurti" w:date="2021-08-24T13:44:00Z">
            <w:rPr>
              <w:rFonts w:ascii="Times New Roman" w:eastAsia="Times New Roman" w:hAnsi="Times New Roman" w:cs="Times New Roman"/>
              <w:sz w:val="24"/>
              <w:szCs w:val="24"/>
            </w:rPr>
          </w:rPrChange>
        </w:rPr>
        <w:t>COVID-19 transmission</w:t>
      </w:r>
      <w:ins w:id="208" w:author="Pandu Harimurti" w:date="2021-08-24T13:25:00Z">
        <w:r w:rsidR="00536E86" w:rsidRPr="00FB26C4">
          <w:rPr>
            <w:rFonts w:asciiTheme="majorHAnsi" w:eastAsia="Times New Roman" w:hAnsiTheme="majorHAnsi" w:cstheme="majorHAnsi"/>
            <w:rPrChange w:id="209" w:author="Pandu Harimurti" w:date="2021-08-24T13:44:00Z">
              <w:rPr>
                <w:rFonts w:ascii="Times New Roman" w:eastAsia="Times New Roman" w:hAnsi="Times New Roman" w:cs="Times New Roman"/>
                <w:sz w:val="24"/>
                <w:szCs w:val="24"/>
              </w:rPr>
            </w:rPrChange>
          </w:rPr>
          <w:t xml:space="preserve"> especially </w:t>
        </w:r>
      </w:ins>
      <w:ins w:id="210" w:author="Pandu Harimurti" w:date="2021-08-24T13:26:00Z">
        <w:r w:rsidR="00536E86" w:rsidRPr="00FB26C4">
          <w:rPr>
            <w:rFonts w:asciiTheme="majorHAnsi" w:eastAsia="Times New Roman" w:hAnsiTheme="majorHAnsi" w:cstheme="majorHAnsi"/>
            <w:rPrChange w:id="211" w:author="Pandu Harimurti" w:date="2021-08-24T13:44:00Z">
              <w:rPr>
                <w:rFonts w:ascii="Times New Roman" w:eastAsia="Times New Roman" w:hAnsi="Times New Roman" w:cs="Times New Roman"/>
                <w:sz w:val="24"/>
                <w:szCs w:val="24"/>
              </w:rPr>
            </w:rPrChange>
          </w:rPr>
          <w:t xml:space="preserve">due to the new variants </w:t>
        </w:r>
      </w:ins>
      <w:del w:id="212" w:author="Pandu Harimurti" w:date="2021-08-24T13:26:00Z">
        <w:r w:rsidR="00FD7CA4" w:rsidRPr="00FB26C4" w:rsidDel="00536E86">
          <w:rPr>
            <w:rFonts w:asciiTheme="majorHAnsi" w:eastAsia="Times New Roman" w:hAnsiTheme="majorHAnsi" w:cstheme="majorHAnsi"/>
            <w:rPrChange w:id="213" w:author="Pandu Harimurti" w:date="2021-08-24T13:44:00Z">
              <w:rPr>
                <w:rFonts w:ascii="Times New Roman" w:eastAsia="Times New Roman" w:hAnsi="Times New Roman" w:cs="Times New Roman"/>
                <w:sz w:val="24"/>
                <w:szCs w:val="24"/>
              </w:rPr>
            </w:rPrChange>
          </w:rPr>
          <w:delText xml:space="preserve"> </w:delText>
        </w:r>
      </w:del>
      <w:r w:rsidR="00FD7CA4" w:rsidRPr="00FB26C4">
        <w:rPr>
          <w:rFonts w:asciiTheme="majorHAnsi" w:eastAsia="Times New Roman" w:hAnsiTheme="majorHAnsi" w:cstheme="majorHAnsi"/>
          <w:rPrChange w:id="214" w:author="Pandu Harimurti" w:date="2021-08-24T13:44:00Z">
            <w:rPr>
              <w:rFonts w:ascii="Times New Roman" w:eastAsia="Times New Roman" w:hAnsi="Times New Roman" w:cs="Times New Roman"/>
              <w:sz w:val="24"/>
              <w:szCs w:val="24"/>
            </w:rPr>
          </w:rPrChange>
        </w:rPr>
        <w:t xml:space="preserve">has </w:t>
      </w:r>
      <w:ins w:id="215" w:author="Pandu Harimurti" w:date="2021-08-24T13:26:00Z">
        <w:r w:rsidR="00536E86" w:rsidRPr="00FB26C4">
          <w:rPr>
            <w:rFonts w:asciiTheme="majorHAnsi" w:eastAsia="Times New Roman" w:hAnsiTheme="majorHAnsi" w:cstheme="majorHAnsi"/>
            <w:rPrChange w:id="216" w:author="Pandu Harimurti" w:date="2021-08-24T13:44:00Z">
              <w:rPr>
                <w:rFonts w:ascii="Times New Roman" w:eastAsia="Times New Roman" w:hAnsi="Times New Roman" w:cs="Times New Roman"/>
                <w:sz w:val="24"/>
                <w:szCs w:val="24"/>
              </w:rPr>
            </w:rPrChange>
          </w:rPr>
          <w:t>expanded</w:t>
        </w:r>
      </w:ins>
      <w:del w:id="217" w:author="Pandu Harimurti" w:date="2021-08-24T13:26:00Z">
        <w:r w:rsidR="00FD7CA4" w:rsidRPr="00FB26C4" w:rsidDel="00536E86">
          <w:rPr>
            <w:rFonts w:asciiTheme="majorHAnsi" w:eastAsia="Times New Roman" w:hAnsiTheme="majorHAnsi" w:cstheme="majorHAnsi"/>
            <w:rPrChange w:id="218" w:author="Pandu Harimurti" w:date="2021-08-24T13:44:00Z">
              <w:rPr>
                <w:rFonts w:ascii="Times New Roman" w:eastAsia="Times New Roman" w:hAnsi="Times New Roman" w:cs="Times New Roman"/>
                <w:sz w:val="24"/>
                <w:szCs w:val="24"/>
              </w:rPr>
            </w:rPrChange>
          </w:rPr>
          <w:delText>extended</w:delText>
        </w:r>
      </w:del>
      <w:r w:rsidR="00FD7CA4" w:rsidRPr="00FB26C4">
        <w:rPr>
          <w:rFonts w:asciiTheme="majorHAnsi" w:eastAsia="Times New Roman" w:hAnsiTheme="majorHAnsi" w:cstheme="majorHAnsi"/>
          <w:rPrChange w:id="219" w:author="Pandu Harimurti" w:date="2021-08-24T13:44:00Z">
            <w:rPr>
              <w:rFonts w:ascii="Times New Roman" w:eastAsia="Times New Roman" w:hAnsi="Times New Roman" w:cs="Times New Roman"/>
              <w:sz w:val="24"/>
              <w:szCs w:val="24"/>
            </w:rPr>
          </w:rPrChange>
        </w:rPr>
        <w:t xml:space="preserve"> across the country,</w:t>
      </w:r>
      <w:ins w:id="220" w:author="Pandu Harimurti" w:date="2021-08-24T13:26:00Z">
        <w:r w:rsidR="00536E86" w:rsidRPr="00FB26C4">
          <w:rPr>
            <w:rFonts w:asciiTheme="majorHAnsi" w:eastAsia="Times New Roman" w:hAnsiTheme="majorHAnsi" w:cstheme="majorHAnsi"/>
            <w:rPrChange w:id="221" w:author="Pandu Harimurti" w:date="2021-08-24T13:44:00Z">
              <w:rPr>
                <w:rFonts w:ascii="Times New Roman" w:eastAsia="Times New Roman" w:hAnsi="Times New Roman" w:cs="Times New Roman"/>
                <w:sz w:val="24"/>
                <w:szCs w:val="24"/>
              </w:rPr>
            </w:rPrChange>
          </w:rPr>
          <w:t xml:space="preserve"> while</w:t>
        </w:r>
      </w:ins>
      <w:ins w:id="222" w:author="Pandu Harimurti" w:date="2021-08-24T13:27:00Z">
        <w:r w:rsidR="00536E86" w:rsidRPr="00FB26C4">
          <w:rPr>
            <w:rFonts w:asciiTheme="majorHAnsi" w:eastAsia="Times New Roman" w:hAnsiTheme="majorHAnsi" w:cstheme="majorHAnsi"/>
            <w:rPrChange w:id="223" w:author="Pandu Harimurti" w:date="2021-08-24T13:44:00Z">
              <w:rPr>
                <w:rFonts w:ascii="Times New Roman" w:eastAsia="Times New Roman" w:hAnsi="Times New Roman" w:cs="Times New Roman"/>
                <w:sz w:val="24"/>
                <w:szCs w:val="24"/>
              </w:rPr>
            </w:rPrChange>
          </w:rPr>
          <w:t xml:space="preserve"> the much needed</w:t>
        </w:r>
      </w:ins>
      <w:r w:rsidR="00FD7CA4" w:rsidRPr="00FB26C4">
        <w:rPr>
          <w:rFonts w:asciiTheme="majorHAnsi" w:eastAsia="Times New Roman" w:hAnsiTheme="majorHAnsi" w:cstheme="majorHAnsi"/>
          <w:rPrChange w:id="224" w:author="Pandu Harimurti" w:date="2021-08-24T13:44:00Z">
            <w:rPr>
              <w:rFonts w:ascii="Times New Roman" w:eastAsia="Times New Roman" w:hAnsi="Times New Roman" w:cs="Times New Roman"/>
              <w:sz w:val="24"/>
              <w:szCs w:val="24"/>
            </w:rPr>
          </w:rPrChange>
        </w:rPr>
        <w:t xml:space="preserve"> </w:t>
      </w:r>
      <w:ins w:id="225" w:author="Pandu Harimurti" w:date="2021-08-24T13:27:00Z">
        <w:r w:rsidR="00536E86" w:rsidRPr="00FB26C4">
          <w:rPr>
            <w:rFonts w:asciiTheme="majorHAnsi" w:eastAsia="Times New Roman" w:hAnsiTheme="majorHAnsi" w:cstheme="majorHAnsi"/>
            <w:rPrChange w:id="226" w:author="Pandu Harimurti" w:date="2021-08-24T13:44:00Z">
              <w:rPr>
                <w:rFonts w:ascii="Times New Roman" w:eastAsia="Times New Roman" w:hAnsi="Times New Roman" w:cs="Times New Roman"/>
                <w:sz w:val="24"/>
                <w:szCs w:val="24"/>
              </w:rPr>
            </w:rPrChange>
          </w:rPr>
          <w:t xml:space="preserve">health system </w:t>
        </w:r>
      </w:ins>
      <w:del w:id="227" w:author="Pandu Harimurti" w:date="2021-08-24T13:26:00Z">
        <w:r w:rsidR="00FD7CA4" w:rsidRPr="00FB26C4" w:rsidDel="00536E86">
          <w:rPr>
            <w:rFonts w:asciiTheme="majorHAnsi" w:eastAsia="Times New Roman" w:hAnsiTheme="majorHAnsi" w:cstheme="majorHAnsi"/>
            <w:rPrChange w:id="228" w:author="Pandu Harimurti" w:date="2021-08-24T13:44:00Z">
              <w:rPr>
                <w:rFonts w:ascii="Times New Roman" w:eastAsia="Times New Roman" w:hAnsi="Times New Roman" w:cs="Times New Roman"/>
                <w:sz w:val="24"/>
                <w:szCs w:val="24"/>
              </w:rPr>
            </w:rPrChange>
          </w:rPr>
          <w:delText xml:space="preserve">existing </w:delText>
        </w:r>
      </w:del>
      <w:r w:rsidR="00FD7CA4" w:rsidRPr="00FB26C4">
        <w:rPr>
          <w:rFonts w:asciiTheme="majorHAnsi" w:eastAsia="Times New Roman" w:hAnsiTheme="majorHAnsi" w:cstheme="majorHAnsi"/>
          <w:rPrChange w:id="229" w:author="Pandu Harimurti" w:date="2021-08-24T13:44:00Z">
            <w:rPr>
              <w:rFonts w:ascii="Times New Roman" w:eastAsia="Times New Roman" w:hAnsi="Times New Roman" w:cs="Times New Roman"/>
              <w:sz w:val="24"/>
              <w:szCs w:val="24"/>
            </w:rPr>
          </w:rPrChange>
        </w:rPr>
        <w:t xml:space="preserve">capacity </w:t>
      </w:r>
      <w:ins w:id="230" w:author="Pandu Harimurti" w:date="2021-08-24T13:26:00Z">
        <w:r w:rsidR="00536E86" w:rsidRPr="00FB26C4">
          <w:rPr>
            <w:rFonts w:asciiTheme="majorHAnsi" w:eastAsia="Times New Roman" w:hAnsiTheme="majorHAnsi" w:cstheme="majorHAnsi"/>
            <w:rPrChange w:id="231" w:author="Pandu Harimurti" w:date="2021-08-24T13:44:00Z">
              <w:rPr>
                <w:rFonts w:ascii="Times New Roman" w:eastAsia="Times New Roman" w:hAnsi="Times New Roman" w:cs="Times New Roman"/>
                <w:sz w:val="24"/>
                <w:szCs w:val="24"/>
              </w:rPr>
            </w:rPrChange>
          </w:rPr>
          <w:t>remains concentrated</w:t>
        </w:r>
      </w:ins>
      <w:del w:id="232" w:author="Pandu Harimurti" w:date="2021-08-24T13:26:00Z">
        <w:r w:rsidR="00FD7CA4" w:rsidRPr="00FB26C4" w:rsidDel="00536E86">
          <w:rPr>
            <w:rFonts w:asciiTheme="majorHAnsi" w:eastAsia="Times New Roman" w:hAnsiTheme="majorHAnsi" w:cstheme="majorHAnsi"/>
            <w:rPrChange w:id="233" w:author="Pandu Harimurti" w:date="2021-08-24T13:44:00Z">
              <w:rPr>
                <w:rFonts w:ascii="Times New Roman" w:eastAsia="Times New Roman" w:hAnsi="Times New Roman" w:cs="Times New Roman"/>
                <w:sz w:val="24"/>
                <w:szCs w:val="24"/>
              </w:rPr>
            </w:rPrChange>
          </w:rPr>
          <w:delText>is being gathered</w:delText>
        </w:r>
      </w:del>
      <w:r w:rsidR="00FD7CA4" w:rsidRPr="00FB26C4">
        <w:rPr>
          <w:rFonts w:asciiTheme="majorHAnsi" w:eastAsia="Times New Roman" w:hAnsiTheme="majorHAnsi" w:cstheme="majorHAnsi"/>
          <w:rPrChange w:id="234" w:author="Pandu Harimurti" w:date="2021-08-24T13:44:00Z">
            <w:rPr>
              <w:rFonts w:ascii="Times New Roman" w:eastAsia="Times New Roman" w:hAnsi="Times New Roman" w:cs="Times New Roman"/>
              <w:sz w:val="24"/>
              <w:szCs w:val="24"/>
            </w:rPr>
          </w:rPrChange>
        </w:rPr>
        <w:t xml:space="preserve"> in large</w:t>
      </w:r>
      <w:ins w:id="235" w:author="Pandu Harimurti" w:date="2021-08-24T13:26:00Z">
        <w:r w:rsidR="00536E86" w:rsidRPr="00FB26C4">
          <w:rPr>
            <w:rFonts w:asciiTheme="majorHAnsi" w:eastAsia="Times New Roman" w:hAnsiTheme="majorHAnsi" w:cstheme="majorHAnsi"/>
            <w:rPrChange w:id="236" w:author="Pandu Harimurti" w:date="2021-08-24T13:44:00Z">
              <w:rPr>
                <w:rFonts w:ascii="Times New Roman" w:eastAsia="Times New Roman" w:hAnsi="Times New Roman" w:cs="Times New Roman"/>
                <w:sz w:val="24"/>
                <w:szCs w:val="24"/>
              </w:rPr>
            </w:rPrChange>
          </w:rPr>
          <w:t>r</w:t>
        </w:r>
      </w:ins>
      <w:r w:rsidR="00FD7CA4" w:rsidRPr="00FB26C4">
        <w:rPr>
          <w:rFonts w:asciiTheme="majorHAnsi" w:eastAsia="Times New Roman" w:hAnsiTheme="majorHAnsi" w:cstheme="majorHAnsi"/>
          <w:rPrChange w:id="237" w:author="Pandu Harimurti" w:date="2021-08-24T13:44:00Z">
            <w:rPr>
              <w:rFonts w:ascii="Times New Roman" w:eastAsia="Times New Roman" w:hAnsi="Times New Roman" w:cs="Times New Roman"/>
              <w:sz w:val="24"/>
              <w:szCs w:val="24"/>
            </w:rPr>
          </w:rPrChange>
        </w:rPr>
        <w:t xml:space="preserve"> cities. </w:t>
      </w:r>
    </w:p>
    <w:p w14:paraId="48906CCD" w14:textId="052640FB" w:rsidR="00E85985" w:rsidRDefault="00862728">
      <w:pPr>
        <w:ind w:firstLine="720"/>
        <w:jc w:val="both"/>
        <w:rPr>
          <w:ins w:id="238" w:author="Pandu Harimurti" w:date="2021-08-24T13:58:00Z"/>
          <w:rFonts w:asciiTheme="majorHAnsi" w:eastAsia="Times New Roman" w:hAnsiTheme="majorHAnsi" w:cstheme="majorHAnsi"/>
        </w:rPr>
      </w:pPr>
      <w:ins w:id="239" w:author="Pandu Harimurti" w:date="2021-08-24T13:09:00Z">
        <w:r w:rsidRPr="00FB26C4">
          <w:rPr>
            <w:rFonts w:asciiTheme="majorHAnsi" w:eastAsia="Times New Roman" w:hAnsiTheme="majorHAnsi" w:cstheme="majorHAnsi"/>
            <w:rPrChange w:id="240" w:author="Pandu Harimurti" w:date="2021-08-24T13:44:00Z">
              <w:rPr>
                <w:rFonts w:ascii="Times New Roman" w:eastAsia="Times New Roman" w:hAnsi="Times New Roman" w:cs="Times New Roman"/>
                <w:sz w:val="24"/>
                <w:szCs w:val="24"/>
              </w:rPr>
            </w:rPrChange>
          </w:rPr>
          <w:t xml:space="preserve">The </w:t>
        </w:r>
      </w:ins>
      <w:ins w:id="241" w:author="Pandu Harimurti" w:date="2021-08-24T13:28:00Z">
        <w:r w:rsidR="00536E86" w:rsidRPr="00FB26C4">
          <w:rPr>
            <w:rFonts w:asciiTheme="majorHAnsi" w:eastAsia="Times New Roman" w:hAnsiTheme="majorHAnsi" w:cstheme="majorHAnsi"/>
            <w:rPrChange w:id="242" w:author="Pandu Harimurti" w:date="2021-08-24T13:44:00Z">
              <w:rPr>
                <w:rFonts w:ascii="Times New Roman" w:eastAsia="Times New Roman" w:hAnsi="Times New Roman" w:cs="Times New Roman"/>
                <w:sz w:val="24"/>
                <w:szCs w:val="24"/>
              </w:rPr>
            </w:rPrChange>
          </w:rPr>
          <w:t>Governmen</w:t>
        </w:r>
      </w:ins>
      <w:ins w:id="243" w:author="Pandu Harimurti" w:date="2021-08-24T13:29:00Z">
        <w:r w:rsidR="00536E86" w:rsidRPr="00FB26C4">
          <w:rPr>
            <w:rFonts w:asciiTheme="majorHAnsi" w:eastAsia="Times New Roman" w:hAnsiTheme="majorHAnsi" w:cstheme="majorHAnsi"/>
            <w:rPrChange w:id="244" w:author="Pandu Harimurti" w:date="2021-08-24T13:44:00Z">
              <w:rPr>
                <w:rFonts w:ascii="Times New Roman" w:eastAsia="Times New Roman" w:hAnsi="Times New Roman" w:cs="Times New Roman"/>
                <w:sz w:val="24"/>
                <w:szCs w:val="24"/>
              </w:rPr>
            </w:rPrChange>
          </w:rPr>
          <w:t>t of Indonesia has rec</w:t>
        </w:r>
      </w:ins>
      <w:ins w:id="245" w:author="Pandu Harimurti" w:date="2021-08-24T13:30:00Z">
        <w:r w:rsidR="00536E86" w:rsidRPr="00FB26C4">
          <w:rPr>
            <w:rFonts w:asciiTheme="majorHAnsi" w:eastAsia="Times New Roman" w:hAnsiTheme="majorHAnsi" w:cstheme="majorHAnsi"/>
            <w:rPrChange w:id="246" w:author="Pandu Harimurti" w:date="2021-08-24T13:44:00Z">
              <w:rPr>
                <w:rFonts w:ascii="Times New Roman" w:eastAsia="Times New Roman" w:hAnsi="Times New Roman" w:cs="Times New Roman"/>
                <w:sz w:val="24"/>
                <w:szCs w:val="24"/>
              </w:rPr>
            </w:rPrChange>
          </w:rPr>
          <w:t xml:space="preserve">ognized the opportunity to use </w:t>
        </w:r>
      </w:ins>
      <w:del w:id="247" w:author="Pandu Harimurti" w:date="2021-08-24T13:09:00Z">
        <w:r w:rsidR="00610D52" w:rsidRPr="00FB26C4" w:rsidDel="00862728">
          <w:rPr>
            <w:rFonts w:asciiTheme="majorHAnsi" w:eastAsia="Times New Roman" w:hAnsiTheme="majorHAnsi" w:cstheme="majorHAnsi"/>
            <w:rPrChange w:id="248" w:author="Pandu Harimurti" w:date="2021-08-24T13:44:00Z">
              <w:rPr>
                <w:rFonts w:ascii="Times New Roman" w:eastAsia="Times New Roman" w:hAnsi="Times New Roman" w:cs="Times New Roman"/>
                <w:sz w:val="24"/>
                <w:szCs w:val="24"/>
              </w:rPr>
            </w:rPrChange>
          </w:rPr>
          <w:delText xml:space="preserve">Like many other countries, </w:delText>
        </w:r>
      </w:del>
      <w:r w:rsidR="00610D52" w:rsidRPr="00FB26C4">
        <w:rPr>
          <w:rFonts w:asciiTheme="majorHAnsi" w:eastAsia="Times New Roman" w:hAnsiTheme="majorHAnsi" w:cstheme="majorHAnsi"/>
          <w:rPrChange w:id="249" w:author="Pandu Harimurti" w:date="2021-08-24T13:44:00Z">
            <w:rPr>
              <w:rFonts w:ascii="Times New Roman" w:eastAsia="Times New Roman" w:hAnsi="Times New Roman" w:cs="Times New Roman"/>
              <w:sz w:val="24"/>
              <w:szCs w:val="24"/>
            </w:rPr>
          </w:rPrChange>
        </w:rPr>
        <w:t xml:space="preserve">COVID-19 </w:t>
      </w:r>
      <w:ins w:id="250" w:author="Pandu Harimurti" w:date="2021-08-24T13:30:00Z">
        <w:r w:rsidR="00536E86" w:rsidRPr="00FB26C4">
          <w:rPr>
            <w:rFonts w:asciiTheme="majorHAnsi" w:eastAsia="Times New Roman" w:hAnsiTheme="majorHAnsi" w:cstheme="majorHAnsi"/>
            <w:rPrChange w:id="251" w:author="Pandu Harimurti" w:date="2021-08-24T13:44:00Z">
              <w:rPr>
                <w:rFonts w:ascii="Times New Roman" w:eastAsia="Times New Roman" w:hAnsi="Times New Roman" w:cs="Times New Roman"/>
                <w:sz w:val="24"/>
                <w:szCs w:val="24"/>
              </w:rPr>
            </w:rPrChange>
          </w:rPr>
          <w:t xml:space="preserve">pandemic to </w:t>
        </w:r>
      </w:ins>
      <w:ins w:id="252" w:author="Pandu Harimurti" w:date="2021-08-24T13:31:00Z">
        <w:r w:rsidR="00536E86" w:rsidRPr="00FB26C4">
          <w:rPr>
            <w:rFonts w:asciiTheme="majorHAnsi" w:eastAsia="Times New Roman" w:hAnsiTheme="majorHAnsi" w:cstheme="majorHAnsi"/>
            <w:rPrChange w:id="253" w:author="Pandu Harimurti" w:date="2021-08-24T13:44:00Z">
              <w:rPr>
                <w:rFonts w:ascii="Times New Roman" w:eastAsia="Times New Roman" w:hAnsi="Times New Roman" w:cs="Times New Roman"/>
                <w:sz w:val="24"/>
                <w:szCs w:val="24"/>
              </w:rPr>
            </w:rPrChange>
          </w:rPr>
          <w:t>strengthen</w:t>
        </w:r>
      </w:ins>
      <w:ins w:id="254" w:author="Pandu Harimurti" w:date="2021-08-24T13:30:00Z">
        <w:r w:rsidR="00536E86" w:rsidRPr="00FB26C4">
          <w:rPr>
            <w:rFonts w:asciiTheme="majorHAnsi" w:eastAsia="Times New Roman" w:hAnsiTheme="majorHAnsi" w:cstheme="majorHAnsi"/>
            <w:rPrChange w:id="255" w:author="Pandu Harimurti" w:date="2021-08-24T13:44:00Z">
              <w:rPr>
                <w:rFonts w:ascii="Times New Roman" w:eastAsia="Times New Roman" w:hAnsi="Times New Roman" w:cs="Times New Roman"/>
                <w:sz w:val="24"/>
                <w:szCs w:val="24"/>
              </w:rPr>
            </w:rPrChange>
          </w:rPr>
          <w:t xml:space="preserve"> its health system. One </w:t>
        </w:r>
      </w:ins>
      <w:ins w:id="256" w:author="Pandu Harimurti" w:date="2021-08-24T13:31:00Z">
        <w:r w:rsidR="00536E86" w:rsidRPr="00FB26C4">
          <w:rPr>
            <w:rFonts w:asciiTheme="majorHAnsi" w:eastAsia="Times New Roman" w:hAnsiTheme="majorHAnsi" w:cstheme="majorHAnsi"/>
            <w:rPrChange w:id="257" w:author="Pandu Harimurti" w:date="2021-08-24T13:44:00Z">
              <w:rPr>
                <w:rFonts w:ascii="Times New Roman" w:eastAsia="Times New Roman" w:hAnsi="Times New Roman" w:cs="Times New Roman"/>
                <w:sz w:val="24"/>
                <w:szCs w:val="24"/>
              </w:rPr>
            </w:rPrChange>
          </w:rPr>
          <w:t xml:space="preserve">of the </w:t>
        </w:r>
      </w:ins>
      <w:ins w:id="258" w:author="Pandu Harimurti" w:date="2021-08-24T13:30:00Z">
        <w:r w:rsidR="00536E86" w:rsidRPr="00FB26C4">
          <w:rPr>
            <w:rFonts w:asciiTheme="majorHAnsi" w:eastAsia="Times New Roman" w:hAnsiTheme="majorHAnsi" w:cstheme="majorHAnsi"/>
            <w:rPrChange w:id="259" w:author="Pandu Harimurti" w:date="2021-08-24T13:44:00Z">
              <w:rPr>
                <w:rFonts w:ascii="Times New Roman" w:eastAsia="Times New Roman" w:hAnsi="Times New Roman" w:cs="Times New Roman"/>
                <w:sz w:val="24"/>
                <w:szCs w:val="24"/>
              </w:rPr>
            </w:rPrChange>
          </w:rPr>
          <w:t>key priorities</w:t>
        </w:r>
      </w:ins>
      <w:ins w:id="260" w:author="Pandu Harimurti" w:date="2021-08-24T13:31:00Z">
        <w:r w:rsidR="00536E86" w:rsidRPr="00FB26C4">
          <w:rPr>
            <w:rFonts w:asciiTheme="majorHAnsi" w:eastAsia="Times New Roman" w:hAnsiTheme="majorHAnsi" w:cstheme="majorHAnsi"/>
            <w:rPrChange w:id="261" w:author="Pandu Harimurti" w:date="2021-08-24T13:44:00Z">
              <w:rPr>
                <w:rFonts w:ascii="Times New Roman" w:eastAsia="Times New Roman" w:hAnsi="Times New Roman" w:cs="Times New Roman"/>
                <w:sz w:val="24"/>
                <w:szCs w:val="24"/>
              </w:rPr>
            </w:rPrChange>
          </w:rPr>
          <w:t xml:space="preserve"> to reform  is the health information management system, the pandemic</w:t>
        </w:r>
      </w:ins>
      <w:ins w:id="262" w:author="Pandu Harimurti" w:date="2021-08-24T13:32:00Z">
        <w:r w:rsidR="00536E86" w:rsidRPr="00FB26C4">
          <w:rPr>
            <w:rFonts w:asciiTheme="majorHAnsi" w:eastAsia="Times New Roman" w:hAnsiTheme="majorHAnsi" w:cstheme="majorHAnsi"/>
            <w:rPrChange w:id="263" w:author="Pandu Harimurti" w:date="2021-08-24T13:44:00Z">
              <w:rPr>
                <w:rFonts w:ascii="Times New Roman" w:eastAsia="Times New Roman" w:hAnsi="Times New Roman" w:cs="Times New Roman"/>
                <w:sz w:val="24"/>
                <w:szCs w:val="24"/>
              </w:rPr>
            </w:rPrChange>
          </w:rPr>
          <w:t xml:space="preserve"> is a perfect </w:t>
        </w:r>
      </w:ins>
      <w:del w:id="264" w:author="Pandu Harimurti" w:date="2021-08-24T13:30:00Z">
        <w:r w:rsidR="00610D52" w:rsidRPr="00FB26C4" w:rsidDel="00536E86">
          <w:rPr>
            <w:rFonts w:asciiTheme="majorHAnsi" w:eastAsia="Times New Roman" w:hAnsiTheme="majorHAnsi" w:cstheme="majorHAnsi"/>
            <w:rPrChange w:id="265" w:author="Pandu Harimurti" w:date="2021-08-24T13:44:00Z">
              <w:rPr>
                <w:rFonts w:ascii="Times New Roman" w:eastAsia="Times New Roman" w:hAnsi="Times New Roman" w:cs="Times New Roman"/>
                <w:sz w:val="24"/>
                <w:szCs w:val="24"/>
              </w:rPr>
            </w:rPrChange>
          </w:rPr>
          <w:delText xml:space="preserve">situation became a </w:delText>
        </w:r>
      </w:del>
      <w:r w:rsidR="00610D52" w:rsidRPr="00FB26C4">
        <w:rPr>
          <w:rFonts w:asciiTheme="majorHAnsi" w:eastAsia="Times New Roman" w:hAnsiTheme="majorHAnsi" w:cstheme="majorHAnsi"/>
          <w:rPrChange w:id="266" w:author="Pandu Harimurti" w:date="2021-08-24T13:44:00Z">
            <w:rPr>
              <w:rFonts w:ascii="Times New Roman" w:eastAsia="Times New Roman" w:hAnsi="Times New Roman" w:cs="Times New Roman"/>
              <w:sz w:val="24"/>
              <w:szCs w:val="24"/>
            </w:rPr>
          </w:rPrChange>
        </w:rPr>
        <w:t>catalyst for national digital health transformation.</w:t>
      </w:r>
      <w:r w:rsidR="00610D52" w:rsidRPr="00FB26C4">
        <w:rPr>
          <w:rFonts w:asciiTheme="majorHAnsi" w:eastAsia="Times New Roman" w:hAnsiTheme="majorHAnsi" w:cstheme="majorHAnsi"/>
          <w:vertAlign w:val="superscript"/>
          <w:rPrChange w:id="267" w:author="Pandu Harimurti" w:date="2021-08-24T13:44:00Z">
            <w:rPr>
              <w:rFonts w:ascii="Times New Roman" w:eastAsia="Times New Roman" w:hAnsi="Times New Roman" w:cs="Times New Roman"/>
              <w:sz w:val="24"/>
              <w:szCs w:val="24"/>
              <w:vertAlign w:val="superscript"/>
            </w:rPr>
          </w:rPrChange>
        </w:rPr>
        <w:footnoteReference w:id="2"/>
      </w:r>
      <w:r w:rsidR="00610D52" w:rsidRPr="00FB26C4">
        <w:rPr>
          <w:rFonts w:asciiTheme="majorHAnsi" w:eastAsia="Times New Roman" w:hAnsiTheme="majorHAnsi" w:cstheme="majorHAnsi"/>
          <w:rPrChange w:id="276" w:author="Pandu Harimurti" w:date="2021-08-24T13:44:00Z">
            <w:rPr>
              <w:rFonts w:ascii="Times New Roman" w:eastAsia="Times New Roman" w:hAnsi="Times New Roman" w:cs="Times New Roman"/>
              <w:sz w:val="24"/>
              <w:szCs w:val="24"/>
            </w:rPr>
          </w:rPrChange>
        </w:rPr>
        <w:t xml:space="preserve"> </w:t>
      </w:r>
      <w:ins w:id="277" w:author="Pandu Harimurti" w:date="2021-08-24T13:32:00Z">
        <w:r w:rsidR="00536E86" w:rsidRPr="00FB26C4">
          <w:rPr>
            <w:rFonts w:asciiTheme="majorHAnsi" w:eastAsia="Times New Roman" w:hAnsiTheme="majorHAnsi" w:cstheme="majorHAnsi"/>
            <w:rPrChange w:id="278" w:author="Pandu Harimurti" w:date="2021-08-24T13:44:00Z">
              <w:rPr>
                <w:rFonts w:ascii="Times New Roman" w:eastAsia="Times New Roman" w:hAnsi="Times New Roman" w:cs="Times New Roman"/>
                <w:sz w:val="24"/>
                <w:szCs w:val="24"/>
              </w:rPr>
            </w:rPrChange>
          </w:rPr>
          <w:t xml:space="preserve">The </w:t>
        </w:r>
      </w:ins>
      <w:del w:id="279" w:author="Pandu Harimurti" w:date="2021-08-24T13:32:00Z">
        <w:r w:rsidR="00CD516A" w:rsidRPr="00FB26C4" w:rsidDel="00536E86">
          <w:rPr>
            <w:rFonts w:asciiTheme="majorHAnsi" w:eastAsia="Times New Roman" w:hAnsiTheme="majorHAnsi" w:cstheme="majorHAnsi"/>
            <w:rPrChange w:id="280" w:author="Pandu Harimurti" w:date="2021-08-24T13:44:00Z">
              <w:rPr>
                <w:rFonts w:ascii="Times New Roman" w:eastAsia="Times New Roman" w:hAnsi="Times New Roman" w:cs="Times New Roman"/>
                <w:sz w:val="24"/>
                <w:szCs w:val="24"/>
              </w:rPr>
            </w:rPrChange>
          </w:rPr>
          <w:delText xml:space="preserve">Indonesia </w:delText>
        </w:r>
      </w:del>
      <w:r w:rsidR="00CD516A" w:rsidRPr="00FB26C4">
        <w:rPr>
          <w:rFonts w:asciiTheme="majorHAnsi" w:eastAsia="Times New Roman" w:hAnsiTheme="majorHAnsi" w:cstheme="majorHAnsi"/>
          <w:rPrChange w:id="281" w:author="Pandu Harimurti" w:date="2021-08-24T13:44:00Z">
            <w:rPr>
              <w:rFonts w:ascii="Times New Roman" w:eastAsia="Times New Roman" w:hAnsi="Times New Roman" w:cs="Times New Roman"/>
              <w:sz w:val="24"/>
              <w:szCs w:val="24"/>
            </w:rPr>
          </w:rPrChange>
        </w:rPr>
        <w:t>Ministry of Health</w:t>
      </w:r>
      <w:ins w:id="282" w:author="Pandu Harimurti" w:date="2021-08-24T13:32:00Z">
        <w:r w:rsidR="00536E86" w:rsidRPr="00FB26C4">
          <w:rPr>
            <w:rFonts w:asciiTheme="majorHAnsi" w:eastAsia="Times New Roman" w:hAnsiTheme="majorHAnsi" w:cstheme="majorHAnsi"/>
            <w:rPrChange w:id="283" w:author="Pandu Harimurti" w:date="2021-08-24T13:44:00Z">
              <w:rPr>
                <w:rFonts w:ascii="Times New Roman" w:eastAsia="Times New Roman" w:hAnsi="Times New Roman" w:cs="Times New Roman"/>
                <w:sz w:val="24"/>
                <w:szCs w:val="24"/>
              </w:rPr>
            </w:rPrChange>
          </w:rPr>
          <w:t xml:space="preserve"> has established</w:t>
        </w:r>
      </w:ins>
      <w:del w:id="284" w:author="Pandu Harimurti" w:date="2021-08-24T13:32:00Z">
        <w:r w:rsidR="00CD516A" w:rsidRPr="00FB26C4" w:rsidDel="00536E86">
          <w:rPr>
            <w:rFonts w:asciiTheme="majorHAnsi" w:eastAsia="Times New Roman" w:hAnsiTheme="majorHAnsi" w:cstheme="majorHAnsi"/>
            <w:rPrChange w:id="285" w:author="Pandu Harimurti" w:date="2021-08-24T13:44:00Z">
              <w:rPr>
                <w:rFonts w:ascii="Times New Roman" w:eastAsia="Times New Roman" w:hAnsi="Times New Roman" w:cs="Times New Roman"/>
                <w:sz w:val="24"/>
                <w:szCs w:val="24"/>
              </w:rPr>
            </w:rPrChange>
          </w:rPr>
          <w:delText>, through</w:delText>
        </w:r>
      </w:del>
      <w:r w:rsidR="00CD516A" w:rsidRPr="00FB26C4">
        <w:rPr>
          <w:rFonts w:asciiTheme="majorHAnsi" w:eastAsia="Times New Roman" w:hAnsiTheme="majorHAnsi" w:cstheme="majorHAnsi"/>
          <w:rPrChange w:id="286" w:author="Pandu Harimurti" w:date="2021-08-24T13:44:00Z">
            <w:rPr>
              <w:rFonts w:ascii="Times New Roman" w:eastAsia="Times New Roman" w:hAnsi="Times New Roman" w:cs="Times New Roman"/>
              <w:sz w:val="24"/>
              <w:szCs w:val="24"/>
            </w:rPr>
          </w:rPrChange>
        </w:rPr>
        <w:t xml:space="preserve"> </w:t>
      </w:r>
      <w:del w:id="287" w:author="Pandu Harimurti" w:date="2021-08-24T13:32:00Z">
        <w:r w:rsidR="00CD516A" w:rsidRPr="00FB26C4" w:rsidDel="00536E86">
          <w:rPr>
            <w:rFonts w:asciiTheme="majorHAnsi" w:eastAsia="Times New Roman" w:hAnsiTheme="majorHAnsi" w:cstheme="majorHAnsi"/>
            <w:rPrChange w:id="288" w:author="Pandu Harimurti" w:date="2021-08-24T13:44:00Z">
              <w:rPr>
                <w:rFonts w:ascii="Times New Roman" w:eastAsia="Times New Roman" w:hAnsi="Times New Roman" w:cs="Times New Roman"/>
                <w:sz w:val="24"/>
                <w:szCs w:val="24"/>
              </w:rPr>
            </w:rPrChange>
          </w:rPr>
          <w:delText xml:space="preserve">the </w:delText>
        </w:r>
      </w:del>
      <w:r w:rsidR="00CD516A" w:rsidRPr="00FB26C4">
        <w:rPr>
          <w:rFonts w:asciiTheme="majorHAnsi" w:eastAsia="Times New Roman" w:hAnsiTheme="majorHAnsi" w:cstheme="majorHAnsi"/>
          <w:rPrChange w:id="289" w:author="Pandu Harimurti" w:date="2021-08-24T13:44:00Z">
            <w:rPr>
              <w:rFonts w:ascii="Times New Roman" w:eastAsia="Times New Roman" w:hAnsi="Times New Roman" w:cs="Times New Roman"/>
              <w:sz w:val="24"/>
              <w:szCs w:val="24"/>
            </w:rPr>
          </w:rPrChange>
        </w:rPr>
        <w:t>Digital Transformation Office</w:t>
      </w:r>
      <w:ins w:id="290" w:author="Pandu Harimurti" w:date="2021-08-24T13:32:00Z">
        <w:r w:rsidR="00536E86" w:rsidRPr="00FB26C4">
          <w:rPr>
            <w:rFonts w:asciiTheme="majorHAnsi" w:eastAsia="Times New Roman" w:hAnsiTheme="majorHAnsi" w:cstheme="majorHAnsi"/>
            <w:rPrChange w:id="291" w:author="Pandu Harimurti" w:date="2021-08-24T13:44:00Z">
              <w:rPr>
                <w:rFonts w:ascii="Times New Roman" w:eastAsia="Times New Roman" w:hAnsi="Times New Roman" w:cs="Times New Roman"/>
                <w:sz w:val="24"/>
                <w:szCs w:val="24"/>
              </w:rPr>
            </w:rPrChange>
          </w:rPr>
          <w:t xml:space="preserve"> (DTO)</w:t>
        </w:r>
      </w:ins>
      <w:ins w:id="292" w:author="Pandu Harimurti" w:date="2021-08-24T13:49:00Z">
        <w:r w:rsidR="00D916A3">
          <w:rPr>
            <w:rFonts w:asciiTheme="majorHAnsi" w:eastAsia="Times New Roman" w:hAnsiTheme="majorHAnsi" w:cstheme="majorHAnsi"/>
          </w:rPr>
          <w:t xml:space="preserve"> that consists of newly </w:t>
        </w:r>
      </w:ins>
      <w:del w:id="293" w:author="Pandu Harimurti" w:date="2021-08-24T13:49:00Z">
        <w:r w:rsidR="00CD516A" w:rsidRPr="00FB26C4" w:rsidDel="00D916A3">
          <w:rPr>
            <w:rFonts w:asciiTheme="majorHAnsi" w:eastAsia="Times New Roman" w:hAnsiTheme="majorHAnsi" w:cstheme="majorHAnsi"/>
            <w:rPrChange w:id="294" w:author="Pandu Harimurti" w:date="2021-08-24T13:44:00Z">
              <w:rPr>
                <w:rFonts w:ascii="Times New Roman" w:eastAsia="Times New Roman" w:hAnsi="Times New Roman" w:cs="Times New Roman"/>
                <w:sz w:val="24"/>
                <w:szCs w:val="24"/>
              </w:rPr>
            </w:rPrChange>
          </w:rPr>
          <w:delText xml:space="preserve">, </w:delText>
        </w:r>
      </w:del>
      <w:r w:rsidR="00CD516A" w:rsidRPr="00FB26C4">
        <w:rPr>
          <w:rFonts w:asciiTheme="majorHAnsi" w:eastAsia="Times New Roman" w:hAnsiTheme="majorHAnsi" w:cstheme="majorHAnsi"/>
          <w:rPrChange w:id="295" w:author="Pandu Harimurti" w:date="2021-08-24T13:44:00Z">
            <w:rPr>
              <w:rFonts w:ascii="Times New Roman" w:eastAsia="Times New Roman" w:hAnsi="Times New Roman" w:cs="Times New Roman"/>
              <w:sz w:val="24"/>
              <w:szCs w:val="24"/>
            </w:rPr>
          </w:rPrChange>
        </w:rPr>
        <w:t>recruit</w:t>
      </w:r>
      <w:ins w:id="296" w:author="Pandu Harimurti" w:date="2021-08-24T13:49:00Z">
        <w:r w:rsidR="00D916A3">
          <w:rPr>
            <w:rFonts w:asciiTheme="majorHAnsi" w:eastAsia="Times New Roman" w:hAnsiTheme="majorHAnsi" w:cstheme="majorHAnsi"/>
          </w:rPr>
          <w:t>s</w:t>
        </w:r>
      </w:ins>
      <w:r w:rsidR="00CD516A" w:rsidRPr="00FB26C4">
        <w:rPr>
          <w:rFonts w:asciiTheme="majorHAnsi" w:eastAsia="Times New Roman" w:hAnsiTheme="majorHAnsi" w:cstheme="majorHAnsi"/>
          <w:rPrChange w:id="297" w:author="Pandu Harimurti" w:date="2021-08-24T13:44:00Z">
            <w:rPr>
              <w:rFonts w:ascii="Times New Roman" w:eastAsia="Times New Roman" w:hAnsi="Times New Roman" w:cs="Times New Roman"/>
              <w:sz w:val="24"/>
              <w:szCs w:val="24"/>
            </w:rPr>
          </w:rPrChange>
        </w:rPr>
        <w:t xml:space="preserve"> business model analysts, developers, and programmers to accelerate the transformation process. </w:t>
      </w:r>
      <w:ins w:id="298" w:author="Pandu Harimurti" w:date="2021-08-24T13:50:00Z">
        <w:r w:rsidR="00514500">
          <w:rPr>
            <w:rFonts w:asciiTheme="majorHAnsi" w:eastAsia="Times New Roman" w:hAnsiTheme="majorHAnsi" w:cstheme="majorHAnsi"/>
          </w:rPr>
          <w:t xml:space="preserve">The DTO works in close coordination and collaboration with the </w:t>
        </w:r>
        <w:r w:rsidR="00807C57">
          <w:rPr>
            <w:rFonts w:asciiTheme="majorHAnsi" w:eastAsia="Times New Roman" w:hAnsiTheme="majorHAnsi" w:cstheme="majorHAnsi"/>
          </w:rPr>
          <w:t>responsible unit</w:t>
        </w:r>
      </w:ins>
      <w:ins w:id="299" w:author="Pandu Harimurti" w:date="2021-08-24T13:58:00Z">
        <w:r w:rsidR="005E6A26">
          <w:rPr>
            <w:rFonts w:asciiTheme="majorHAnsi" w:eastAsia="Times New Roman" w:hAnsiTheme="majorHAnsi" w:cstheme="majorHAnsi"/>
          </w:rPr>
          <w:t xml:space="preserve"> f</w:t>
        </w:r>
      </w:ins>
      <w:ins w:id="300" w:author="Pandu Harimurti" w:date="2021-08-24T13:59:00Z">
        <w:r w:rsidR="005E6A26">
          <w:rPr>
            <w:rFonts w:asciiTheme="majorHAnsi" w:eastAsia="Times New Roman" w:hAnsiTheme="majorHAnsi" w:cstheme="majorHAnsi"/>
          </w:rPr>
          <w:t>or health management information system (HMIS)</w:t>
        </w:r>
      </w:ins>
      <w:ins w:id="301" w:author="Pandu Harimurti" w:date="2021-08-24T13:50:00Z">
        <w:r w:rsidR="00807C57">
          <w:rPr>
            <w:rFonts w:asciiTheme="majorHAnsi" w:eastAsia="Times New Roman" w:hAnsiTheme="majorHAnsi" w:cstheme="majorHAnsi"/>
          </w:rPr>
          <w:t xml:space="preserve"> within </w:t>
        </w:r>
      </w:ins>
      <w:ins w:id="302" w:author="Pandu Harimurti" w:date="2021-08-24T13:51:00Z">
        <w:r w:rsidR="00807C57">
          <w:rPr>
            <w:rFonts w:asciiTheme="majorHAnsi" w:eastAsia="Times New Roman" w:hAnsiTheme="majorHAnsi" w:cstheme="majorHAnsi"/>
          </w:rPr>
          <w:t>the MOH,</w:t>
        </w:r>
      </w:ins>
      <w:del w:id="303" w:author="Pandu Harimurti" w:date="2021-08-24T13:50:00Z">
        <w:r w:rsidR="00CD516A" w:rsidRPr="00FB26C4" w:rsidDel="00514500">
          <w:rPr>
            <w:rFonts w:asciiTheme="majorHAnsi" w:eastAsia="Times New Roman" w:hAnsiTheme="majorHAnsi" w:cstheme="majorHAnsi"/>
            <w:rPrChange w:id="304" w:author="Pandu Harimurti" w:date="2021-08-24T13:44:00Z">
              <w:rPr>
                <w:rFonts w:ascii="Times New Roman" w:eastAsia="Times New Roman" w:hAnsi="Times New Roman" w:cs="Times New Roman"/>
                <w:sz w:val="24"/>
                <w:szCs w:val="24"/>
              </w:rPr>
            </w:rPrChange>
          </w:rPr>
          <w:delText>Although</w:delText>
        </w:r>
      </w:del>
      <w:r w:rsidR="00CD516A" w:rsidRPr="00FB26C4">
        <w:rPr>
          <w:rFonts w:asciiTheme="majorHAnsi" w:eastAsia="Times New Roman" w:hAnsiTheme="majorHAnsi" w:cstheme="majorHAnsi"/>
          <w:rPrChange w:id="305" w:author="Pandu Harimurti" w:date="2021-08-24T13:44:00Z">
            <w:rPr>
              <w:rFonts w:ascii="Times New Roman" w:eastAsia="Times New Roman" w:hAnsi="Times New Roman" w:cs="Times New Roman"/>
              <w:sz w:val="24"/>
              <w:szCs w:val="24"/>
            </w:rPr>
          </w:rPrChange>
        </w:rPr>
        <w:t xml:space="preserve"> the </w:t>
      </w:r>
      <w:ins w:id="306" w:author="Pandu Harimurti" w:date="2021-08-24T13:51:00Z">
        <w:r w:rsidR="00807C57">
          <w:rPr>
            <w:rFonts w:asciiTheme="majorHAnsi" w:eastAsia="Times New Roman" w:hAnsiTheme="majorHAnsi" w:cstheme="majorHAnsi"/>
          </w:rPr>
          <w:t>Center for Health Data and Information (</w:t>
        </w:r>
        <w:proofErr w:type="spellStart"/>
        <w:r w:rsidR="00807C57">
          <w:rPr>
            <w:rFonts w:asciiTheme="majorHAnsi" w:eastAsia="Times New Roman" w:hAnsiTheme="majorHAnsi" w:cstheme="majorHAnsi"/>
          </w:rPr>
          <w:t>Pusdatin</w:t>
        </w:r>
        <w:proofErr w:type="spellEnd"/>
        <w:r w:rsidR="00807C57">
          <w:rPr>
            <w:rFonts w:asciiTheme="majorHAnsi" w:eastAsia="Times New Roman" w:hAnsiTheme="majorHAnsi" w:cstheme="majorHAnsi"/>
          </w:rPr>
          <w:t xml:space="preserve">). </w:t>
        </w:r>
      </w:ins>
      <w:ins w:id="307" w:author="Pandu Harimurti" w:date="2021-08-24T13:59:00Z">
        <w:r w:rsidR="005E6A26">
          <w:rPr>
            <w:rFonts w:asciiTheme="majorHAnsi" w:eastAsia="Times New Roman" w:hAnsiTheme="majorHAnsi" w:cstheme="majorHAnsi"/>
          </w:rPr>
          <w:t>One of the key reform activities in HMIS is the inte</w:t>
        </w:r>
      </w:ins>
      <w:ins w:id="308" w:author="Pandu Harimurti" w:date="2021-08-24T14:00:00Z">
        <w:r w:rsidR="005E6A26">
          <w:rPr>
            <w:rFonts w:asciiTheme="majorHAnsi" w:eastAsia="Times New Roman" w:hAnsiTheme="majorHAnsi" w:cstheme="majorHAnsi"/>
          </w:rPr>
          <w:t xml:space="preserve">gration of currently highly fragmented information system. </w:t>
        </w:r>
      </w:ins>
      <w:ins w:id="309" w:author="Pandu Harimurti" w:date="2021-08-24T13:51:00Z">
        <w:r w:rsidR="00807C57">
          <w:rPr>
            <w:rFonts w:asciiTheme="majorHAnsi" w:eastAsia="Times New Roman" w:hAnsiTheme="majorHAnsi" w:cstheme="majorHAnsi"/>
          </w:rPr>
          <w:t>T</w:t>
        </w:r>
        <w:r w:rsidR="00160745">
          <w:rPr>
            <w:rFonts w:asciiTheme="majorHAnsi" w:eastAsia="Times New Roman" w:hAnsiTheme="majorHAnsi" w:cstheme="majorHAnsi"/>
          </w:rPr>
          <w:t>he</w:t>
        </w:r>
      </w:ins>
      <w:ins w:id="310" w:author="Pandu Harimurti" w:date="2021-08-24T14:00:00Z">
        <w:r w:rsidR="00FB28BB">
          <w:rPr>
            <w:rFonts w:asciiTheme="majorHAnsi" w:eastAsia="Times New Roman" w:hAnsiTheme="majorHAnsi" w:cstheme="majorHAnsi"/>
          </w:rPr>
          <w:t>se units</w:t>
        </w:r>
      </w:ins>
      <w:ins w:id="311" w:author="Pandu Harimurti" w:date="2021-08-24T13:51:00Z">
        <w:r w:rsidR="00160745">
          <w:rPr>
            <w:rFonts w:asciiTheme="majorHAnsi" w:eastAsia="Times New Roman" w:hAnsiTheme="majorHAnsi" w:cstheme="majorHAnsi"/>
          </w:rPr>
          <w:t xml:space="preserve"> </w:t>
        </w:r>
      </w:ins>
      <w:del w:id="312" w:author="Pandu Harimurti" w:date="2021-08-24T13:51:00Z">
        <w:r w:rsidR="00CD516A" w:rsidRPr="00FB26C4" w:rsidDel="00807C57">
          <w:rPr>
            <w:rFonts w:asciiTheme="majorHAnsi" w:eastAsia="Times New Roman" w:hAnsiTheme="majorHAnsi" w:cstheme="majorHAnsi"/>
            <w:rPrChange w:id="313" w:author="Pandu Harimurti" w:date="2021-08-24T13:44:00Z">
              <w:rPr>
                <w:rFonts w:ascii="Times New Roman" w:eastAsia="Times New Roman" w:hAnsi="Times New Roman" w:cs="Times New Roman"/>
                <w:sz w:val="24"/>
                <w:szCs w:val="24"/>
              </w:rPr>
            </w:rPrChange>
          </w:rPr>
          <w:delText xml:space="preserve">Indonesian Center for Data and Information </w:delText>
        </w:r>
      </w:del>
      <w:r w:rsidR="00CD516A" w:rsidRPr="00FB26C4">
        <w:rPr>
          <w:rFonts w:asciiTheme="majorHAnsi" w:eastAsia="Times New Roman" w:hAnsiTheme="majorHAnsi" w:cstheme="majorHAnsi"/>
          <w:rPrChange w:id="314" w:author="Pandu Harimurti" w:date="2021-08-24T13:44:00Z">
            <w:rPr>
              <w:rFonts w:ascii="Times New Roman" w:eastAsia="Times New Roman" w:hAnsi="Times New Roman" w:cs="Times New Roman"/>
              <w:sz w:val="24"/>
              <w:szCs w:val="24"/>
            </w:rPr>
          </w:rPrChange>
        </w:rPr>
        <w:t>ha</w:t>
      </w:r>
      <w:ins w:id="315" w:author="Pandu Harimurti" w:date="2021-08-24T13:51:00Z">
        <w:r w:rsidR="00160745">
          <w:rPr>
            <w:rFonts w:asciiTheme="majorHAnsi" w:eastAsia="Times New Roman" w:hAnsiTheme="majorHAnsi" w:cstheme="majorHAnsi"/>
          </w:rPr>
          <w:t>ve</w:t>
        </w:r>
      </w:ins>
      <w:del w:id="316" w:author="Pandu Harimurti" w:date="2021-08-24T13:51:00Z">
        <w:r w:rsidR="00CD516A" w:rsidRPr="00FB26C4" w:rsidDel="00160745">
          <w:rPr>
            <w:rFonts w:asciiTheme="majorHAnsi" w:eastAsia="Times New Roman" w:hAnsiTheme="majorHAnsi" w:cstheme="majorHAnsi"/>
            <w:rPrChange w:id="317" w:author="Pandu Harimurti" w:date="2021-08-24T13:44:00Z">
              <w:rPr>
                <w:rFonts w:ascii="Times New Roman" w:eastAsia="Times New Roman" w:hAnsi="Times New Roman" w:cs="Times New Roman"/>
                <w:sz w:val="24"/>
                <w:szCs w:val="24"/>
              </w:rPr>
            </w:rPrChange>
          </w:rPr>
          <w:delText>s</w:delText>
        </w:r>
      </w:del>
      <w:r w:rsidR="00CD516A" w:rsidRPr="00FB26C4">
        <w:rPr>
          <w:rFonts w:asciiTheme="majorHAnsi" w:eastAsia="Times New Roman" w:hAnsiTheme="majorHAnsi" w:cstheme="majorHAnsi"/>
          <w:rPrChange w:id="318" w:author="Pandu Harimurti" w:date="2021-08-24T13:44:00Z">
            <w:rPr>
              <w:rFonts w:ascii="Times New Roman" w:eastAsia="Times New Roman" w:hAnsi="Times New Roman" w:cs="Times New Roman"/>
              <w:sz w:val="24"/>
              <w:szCs w:val="24"/>
            </w:rPr>
          </w:rPrChange>
        </w:rPr>
        <w:t xml:space="preserve"> been exposed to several health information standards </w:t>
      </w:r>
      <w:ins w:id="319" w:author="Pandu Harimurti" w:date="2021-08-24T14:00:00Z">
        <w:r w:rsidR="00FB28BB">
          <w:rPr>
            <w:rFonts w:asciiTheme="majorHAnsi" w:eastAsia="Times New Roman" w:hAnsiTheme="majorHAnsi" w:cstheme="majorHAnsi"/>
          </w:rPr>
          <w:t xml:space="preserve">that enable interoperability of various systems </w:t>
        </w:r>
      </w:ins>
      <w:r w:rsidR="00CD516A" w:rsidRPr="00FB26C4">
        <w:rPr>
          <w:rFonts w:asciiTheme="majorHAnsi" w:eastAsia="Times New Roman" w:hAnsiTheme="majorHAnsi" w:cstheme="majorHAnsi"/>
          <w:rPrChange w:id="320" w:author="Pandu Harimurti" w:date="2021-08-24T13:44:00Z">
            <w:rPr>
              <w:rFonts w:ascii="Times New Roman" w:eastAsia="Times New Roman" w:hAnsi="Times New Roman" w:cs="Times New Roman"/>
              <w:sz w:val="24"/>
              <w:szCs w:val="24"/>
            </w:rPr>
          </w:rPrChange>
        </w:rPr>
        <w:t>such as</w:t>
      </w:r>
      <w:del w:id="321" w:author="Pandu Harimurti" w:date="2021-08-24T13:42:00Z">
        <w:r w:rsidR="00CD516A" w:rsidRPr="00FB26C4" w:rsidDel="00805100">
          <w:rPr>
            <w:rFonts w:asciiTheme="majorHAnsi" w:eastAsia="Times New Roman" w:hAnsiTheme="majorHAnsi" w:cstheme="majorHAnsi"/>
            <w:rPrChange w:id="322" w:author="Pandu Harimurti" w:date="2021-08-24T13:44:00Z">
              <w:rPr>
                <w:rFonts w:ascii="Times New Roman" w:eastAsia="Times New Roman" w:hAnsi="Times New Roman" w:cs="Times New Roman"/>
                <w:sz w:val="24"/>
                <w:szCs w:val="24"/>
              </w:rPr>
            </w:rPrChange>
          </w:rPr>
          <w:delText xml:space="preserve"> </w:delText>
        </w:r>
      </w:del>
      <w:ins w:id="323" w:author="Pandu Harimurti" w:date="2021-08-24T13:41:00Z">
        <w:r w:rsidR="00CA0EE7" w:rsidRPr="00FB26C4">
          <w:rPr>
            <w:rFonts w:asciiTheme="majorHAnsi" w:eastAsia="Times New Roman" w:hAnsiTheme="majorHAnsi" w:cstheme="majorHAnsi"/>
            <w:rPrChange w:id="324" w:author="Pandu Harimurti" w:date="2021-08-24T13:44:00Z">
              <w:rPr>
                <w:rFonts w:ascii="Times New Roman" w:eastAsia="Times New Roman" w:hAnsi="Times New Roman" w:cs="Times New Roman"/>
                <w:sz w:val="24"/>
                <w:szCs w:val="24"/>
              </w:rPr>
            </w:rPrChange>
          </w:rPr>
          <w:t xml:space="preserve"> </w:t>
        </w:r>
      </w:ins>
      <w:r w:rsidR="00CD516A" w:rsidRPr="00FB26C4">
        <w:rPr>
          <w:rFonts w:asciiTheme="majorHAnsi" w:eastAsia="Times New Roman" w:hAnsiTheme="majorHAnsi" w:cstheme="majorHAnsi"/>
          <w:rPrChange w:id="325" w:author="Pandu Harimurti" w:date="2021-08-24T13:44:00Z">
            <w:rPr>
              <w:rFonts w:ascii="Times New Roman" w:eastAsia="Times New Roman" w:hAnsi="Times New Roman" w:cs="Times New Roman"/>
              <w:sz w:val="24"/>
              <w:szCs w:val="24"/>
            </w:rPr>
          </w:rPrChange>
        </w:rPr>
        <w:t>LOINC, SNOMED-CT, and also HL7</w:t>
      </w:r>
      <w:ins w:id="326" w:author="Pandu Harimurti" w:date="2021-08-24T13:42:00Z">
        <w:r w:rsidR="00805100" w:rsidRPr="00FB26C4">
          <w:rPr>
            <w:rStyle w:val="FootnoteReference"/>
            <w:rFonts w:asciiTheme="majorHAnsi" w:eastAsia="Times New Roman" w:hAnsiTheme="majorHAnsi" w:cstheme="majorHAnsi"/>
            <w:rPrChange w:id="327" w:author="Pandu Harimurti" w:date="2021-08-24T13:44:00Z">
              <w:rPr>
                <w:rStyle w:val="FootnoteReference"/>
                <w:rFonts w:ascii="Times New Roman" w:eastAsia="Times New Roman" w:hAnsi="Times New Roman" w:cs="Times New Roman"/>
                <w:sz w:val="24"/>
                <w:szCs w:val="24"/>
              </w:rPr>
            </w:rPrChange>
          </w:rPr>
          <w:footnoteReference w:id="3"/>
        </w:r>
      </w:ins>
      <w:r w:rsidR="00CD516A" w:rsidRPr="00FB26C4">
        <w:rPr>
          <w:rFonts w:asciiTheme="majorHAnsi" w:eastAsia="Times New Roman" w:hAnsiTheme="majorHAnsi" w:cstheme="majorHAnsi"/>
          <w:rPrChange w:id="334" w:author="Pandu Harimurti" w:date="2021-08-24T13:44:00Z">
            <w:rPr>
              <w:rFonts w:ascii="Times New Roman" w:eastAsia="Times New Roman" w:hAnsi="Times New Roman" w:cs="Times New Roman"/>
              <w:sz w:val="24"/>
              <w:szCs w:val="24"/>
            </w:rPr>
          </w:rPrChange>
        </w:rPr>
        <w:t>,</w:t>
      </w:r>
      <w:ins w:id="335" w:author="Pandu Harimurti" w:date="2021-08-24T13:51:00Z">
        <w:r w:rsidR="00160745">
          <w:rPr>
            <w:rFonts w:asciiTheme="majorHAnsi" w:eastAsia="Times New Roman" w:hAnsiTheme="majorHAnsi" w:cstheme="majorHAnsi"/>
          </w:rPr>
          <w:t xml:space="preserve"> but</w:t>
        </w:r>
      </w:ins>
      <w:r w:rsidR="00CD516A" w:rsidRPr="00FB26C4">
        <w:rPr>
          <w:rFonts w:asciiTheme="majorHAnsi" w:eastAsia="Times New Roman" w:hAnsiTheme="majorHAnsi" w:cstheme="majorHAnsi"/>
          <w:rPrChange w:id="336" w:author="Pandu Harimurti" w:date="2021-08-24T13:44:00Z">
            <w:rPr>
              <w:rFonts w:ascii="Times New Roman" w:eastAsia="Times New Roman" w:hAnsi="Times New Roman" w:cs="Times New Roman"/>
              <w:sz w:val="24"/>
              <w:szCs w:val="24"/>
            </w:rPr>
          </w:rPrChange>
        </w:rPr>
        <w:t xml:space="preserve"> not many standards have been implemented nationally.</w:t>
      </w:r>
      <w:r w:rsidR="00FB25E7" w:rsidRPr="00FB26C4">
        <w:rPr>
          <w:rFonts w:asciiTheme="majorHAnsi" w:eastAsia="Times New Roman" w:hAnsiTheme="majorHAnsi" w:cstheme="majorHAnsi"/>
          <w:rPrChange w:id="337" w:author="Pandu Harimurti" w:date="2021-08-24T13:44:00Z">
            <w:rPr>
              <w:rFonts w:ascii="Times New Roman" w:eastAsia="Times New Roman" w:hAnsi="Times New Roman" w:cs="Times New Roman"/>
              <w:sz w:val="24"/>
              <w:szCs w:val="24"/>
            </w:rPr>
          </w:rPrChange>
        </w:rPr>
        <w:t xml:space="preserve"> </w:t>
      </w:r>
    </w:p>
    <w:p w14:paraId="7330C771" w14:textId="54787608" w:rsidR="00107F84" w:rsidRPr="00FB26C4" w:rsidRDefault="004B4EA2">
      <w:pPr>
        <w:ind w:firstLine="720"/>
        <w:jc w:val="both"/>
        <w:rPr>
          <w:rFonts w:asciiTheme="majorHAnsi" w:eastAsia="Times New Roman" w:hAnsiTheme="majorHAnsi" w:cstheme="majorHAnsi"/>
          <w:rPrChange w:id="338" w:author="Pandu Harimurti" w:date="2021-08-24T13:44:00Z">
            <w:rPr>
              <w:rFonts w:ascii="Times New Roman" w:eastAsia="Times New Roman" w:hAnsi="Times New Roman" w:cs="Times New Roman"/>
              <w:sz w:val="24"/>
              <w:szCs w:val="24"/>
            </w:rPr>
          </w:rPrChange>
        </w:rPr>
      </w:pPr>
      <w:r w:rsidRPr="00FB26C4">
        <w:rPr>
          <w:rFonts w:asciiTheme="majorHAnsi" w:eastAsia="Times New Roman" w:hAnsiTheme="majorHAnsi" w:cstheme="majorHAnsi"/>
          <w:rPrChange w:id="339" w:author="Pandu Harimurti" w:date="2021-08-24T13:44:00Z">
            <w:rPr>
              <w:rFonts w:ascii="Times New Roman" w:eastAsia="Times New Roman" w:hAnsi="Times New Roman" w:cs="Times New Roman"/>
              <w:sz w:val="24"/>
              <w:szCs w:val="24"/>
            </w:rPr>
          </w:rPrChange>
        </w:rPr>
        <w:t xml:space="preserve">The </w:t>
      </w:r>
      <w:ins w:id="340" w:author="Pandu Harimurti" w:date="2021-08-24T13:52:00Z">
        <w:r w:rsidR="002D28E1">
          <w:rPr>
            <w:rFonts w:asciiTheme="majorHAnsi" w:eastAsia="Times New Roman" w:hAnsiTheme="majorHAnsi" w:cstheme="majorHAnsi"/>
          </w:rPr>
          <w:t xml:space="preserve">integrated information system for COVID-19, </w:t>
        </w:r>
      </w:ins>
      <w:del w:id="341" w:author="Pandu Harimurti" w:date="2021-08-24T13:52:00Z">
        <w:r w:rsidRPr="00FB26C4" w:rsidDel="002D28E1">
          <w:rPr>
            <w:rFonts w:asciiTheme="majorHAnsi" w:eastAsia="Times New Roman" w:hAnsiTheme="majorHAnsi" w:cstheme="majorHAnsi"/>
            <w:rPrChange w:id="342" w:author="Pandu Harimurti" w:date="2021-08-24T13:44:00Z">
              <w:rPr>
                <w:rFonts w:ascii="Times New Roman" w:eastAsia="Times New Roman" w:hAnsi="Times New Roman" w:cs="Times New Roman"/>
                <w:sz w:val="24"/>
                <w:szCs w:val="24"/>
              </w:rPr>
            </w:rPrChange>
          </w:rPr>
          <w:delText xml:space="preserve">current </w:delText>
        </w:r>
      </w:del>
      <w:r w:rsidRPr="00FB26C4">
        <w:rPr>
          <w:rFonts w:asciiTheme="majorHAnsi" w:eastAsia="Times New Roman" w:hAnsiTheme="majorHAnsi" w:cstheme="majorHAnsi"/>
          <w:rPrChange w:id="343" w:author="Pandu Harimurti" w:date="2021-08-24T13:44:00Z">
            <w:rPr>
              <w:rFonts w:ascii="Times New Roman" w:eastAsia="Times New Roman" w:hAnsi="Times New Roman" w:cs="Times New Roman"/>
              <w:sz w:val="24"/>
              <w:szCs w:val="24"/>
            </w:rPr>
          </w:rPrChange>
        </w:rPr>
        <w:t>"All Record</w:t>
      </w:r>
      <w:ins w:id="344" w:author="Pandu Harimurti" w:date="2021-08-24T13:52:00Z">
        <w:r w:rsidR="002D28E1">
          <w:rPr>
            <w:rFonts w:asciiTheme="majorHAnsi" w:eastAsia="Times New Roman" w:hAnsiTheme="majorHAnsi" w:cstheme="majorHAnsi"/>
          </w:rPr>
          <w:t xml:space="preserve"> T</w:t>
        </w:r>
      </w:ins>
      <w:ins w:id="345" w:author="Pandu Harimurti" w:date="2021-08-24T14:01:00Z">
        <w:r w:rsidR="001279CB">
          <w:rPr>
            <w:rFonts w:asciiTheme="majorHAnsi" w:eastAsia="Times New Roman" w:hAnsiTheme="majorHAnsi" w:cstheme="majorHAnsi"/>
          </w:rPr>
          <w:t>C</w:t>
        </w:r>
      </w:ins>
      <w:ins w:id="346" w:author="Pandu Harimurti" w:date="2021-08-24T13:52:00Z">
        <w:r w:rsidR="00525E13">
          <w:rPr>
            <w:rFonts w:asciiTheme="majorHAnsi" w:eastAsia="Times New Roman" w:hAnsiTheme="majorHAnsi" w:cstheme="majorHAnsi"/>
          </w:rPr>
          <w:t>-19</w:t>
        </w:r>
      </w:ins>
      <w:r w:rsidRPr="00FB26C4">
        <w:rPr>
          <w:rFonts w:asciiTheme="majorHAnsi" w:eastAsia="Times New Roman" w:hAnsiTheme="majorHAnsi" w:cstheme="majorHAnsi"/>
          <w:rPrChange w:id="347" w:author="Pandu Harimurti" w:date="2021-08-24T13:44:00Z">
            <w:rPr>
              <w:rFonts w:ascii="Times New Roman" w:eastAsia="Times New Roman" w:hAnsi="Times New Roman" w:cs="Times New Roman"/>
              <w:sz w:val="24"/>
              <w:szCs w:val="24"/>
            </w:rPr>
          </w:rPrChange>
        </w:rPr>
        <w:t>"</w:t>
      </w:r>
      <w:ins w:id="348" w:author="Pandu Harimurti" w:date="2021-08-24T14:01:00Z">
        <w:r w:rsidR="001279CB">
          <w:rPr>
            <w:rFonts w:asciiTheme="majorHAnsi" w:eastAsia="Times New Roman" w:hAnsiTheme="majorHAnsi" w:cstheme="majorHAnsi"/>
          </w:rPr>
          <w:t xml:space="preserve"> </w:t>
        </w:r>
      </w:ins>
      <w:ins w:id="349" w:author="Pandu Harimurti" w:date="2021-08-24T14:02:00Z">
        <w:r w:rsidR="002E0EB9">
          <w:rPr>
            <w:rFonts w:asciiTheme="majorHAnsi" w:eastAsia="Times New Roman" w:hAnsiTheme="majorHAnsi" w:cstheme="majorHAnsi"/>
          </w:rPr>
          <w:t>that is intended to connect k</w:t>
        </w:r>
      </w:ins>
      <w:ins w:id="350" w:author="Pandu Harimurti" w:date="2021-08-24T14:03:00Z">
        <w:r w:rsidR="002E0EB9">
          <w:rPr>
            <w:rFonts w:asciiTheme="majorHAnsi" w:eastAsia="Times New Roman" w:hAnsiTheme="majorHAnsi" w:cstheme="majorHAnsi"/>
          </w:rPr>
          <w:t xml:space="preserve">ey response measures such as laboratory, surveillance, </w:t>
        </w:r>
        <w:r w:rsidR="00806850">
          <w:rPr>
            <w:rFonts w:asciiTheme="majorHAnsi" w:eastAsia="Times New Roman" w:hAnsiTheme="majorHAnsi" w:cstheme="majorHAnsi"/>
          </w:rPr>
          <w:t>and</w:t>
        </w:r>
      </w:ins>
      <w:ins w:id="351" w:author="Pandu Harimurti" w:date="2021-08-24T14:09:00Z">
        <w:r w:rsidR="00B85A9E">
          <w:rPr>
            <w:rFonts w:asciiTheme="majorHAnsi" w:eastAsia="Times New Roman" w:hAnsiTheme="majorHAnsi" w:cstheme="majorHAnsi"/>
          </w:rPr>
          <w:t xml:space="preserve"> health facilities</w:t>
        </w:r>
      </w:ins>
      <w:ins w:id="352" w:author="Pandu Harimurti" w:date="2021-08-24T14:10:00Z">
        <w:r w:rsidR="004A2889">
          <w:rPr>
            <w:rFonts w:asciiTheme="majorHAnsi" w:eastAsia="Times New Roman" w:hAnsiTheme="majorHAnsi" w:cstheme="majorHAnsi"/>
          </w:rPr>
          <w:t xml:space="preserve"> was developed early during the pandemic.</w:t>
        </w:r>
      </w:ins>
      <w:r w:rsidRPr="00FB26C4">
        <w:rPr>
          <w:rFonts w:asciiTheme="majorHAnsi" w:eastAsia="Times New Roman" w:hAnsiTheme="majorHAnsi" w:cstheme="majorHAnsi"/>
          <w:rPrChange w:id="353" w:author="Pandu Harimurti" w:date="2021-08-24T13:44:00Z">
            <w:rPr>
              <w:rFonts w:ascii="Times New Roman" w:eastAsia="Times New Roman" w:hAnsi="Times New Roman" w:cs="Times New Roman"/>
              <w:sz w:val="24"/>
              <w:szCs w:val="24"/>
            </w:rPr>
          </w:rPrChange>
        </w:rPr>
        <w:t xml:space="preserve"> </w:t>
      </w:r>
      <w:ins w:id="354" w:author="Pandu Harimurti" w:date="2021-08-24T14:10:00Z">
        <w:r w:rsidR="004A2889">
          <w:rPr>
            <w:rFonts w:asciiTheme="majorHAnsi" w:eastAsia="Times New Roman" w:hAnsiTheme="majorHAnsi" w:cstheme="majorHAnsi"/>
          </w:rPr>
          <w:t xml:space="preserve">This </w:t>
        </w:r>
      </w:ins>
      <w:r w:rsidRPr="00FB26C4">
        <w:rPr>
          <w:rFonts w:asciiTheme="majorHAnsi" w:eastAsia="Times New Roman" w:hAnsiTheme="majorHAnsi" w:cstheme="majorHAnsi"/>
          <w:rPrChange w:id="355" w:author="Pandu Harimurti" w:date="2021-08-24T13:44:00Z">
            <w:rPr>
              <w:rFonts w:ascii="Times New Roman" w:eastAsia="Times New Roman" w:hAnsi="Times New Roman" w:cs="Times New Roman"/>
              <w:sz w:val="24"/>
              <w:szCs w:val="24"/>
            </w:rPr>
          </w:rPrChange>
        </w:rPr>
        <w:t xml:space="preserve">application might be the best </w:t>
      </w:r>
      <w:del w:id="356" w:author="Hardhantyo" w:date="2021-08-25T08:53:00Z">
        <w:r w:rsidRPr="005225DA" w:rsidDel="00947441">
          <w:rPr>
            <w:rFonts w:asciiTheme="majorHAnsi" w:eastAsia="Times New Roman" w:hAnsiTheme="majorHAnsi" w:cstheme="majorHAnsi"/>
            <w:highlight w:val="yellow"/>
            <w:rPrChange w:id="357" w:author="Hardhantyo" w:date="2021-08-25T10:01:00Z">
              <w:rPr>
                <w:rFonts w:ascii="Times New Roman" w:eastAsia="Times New Roman" w:hAnsi="Times New Roman" w:cs="Times New Roman"/>
                <w:sz w:val="24"/>
                <w:szCs w:val="24"/>
              </w:rPr>
            </w:rPrChange>
          </w:rPr>
          <w:delText>sample case</w:delText>
        </w:r>
      </w:del>
      <w:ins w:id="358" w:author="Pandu Harimurti" w:date="2021-08-24T14:13:00Z">
        <w:del w:id="359" w:author="Hardhantyo" w:date="2021-08-25T08:53:00Z">
          <w:r w:rsidR="00DB047E" w:rsidRPr="005225DA" w:rsidDel="00947441">
            <w:rPr>
              <w:rFonts w:asciiTheme="majorHAnsi" w:eastAsia="Times New Roman" w:hAnsiTheme="majorHAnsi" w:cstheme="majorHAnsi"/>
              <w:highlight w:val="yellow"/>
              <w:rPrChange w:id="360" w:author="Hardhantyo" w:date="2021-08-25T10:01:00Z">
                <w:rPr>
                  <w:rFonts w:asciiTheme="majorHAnsi" w:eastAsia="Times New Roman" w:hAnsiTheme="majorHAnsi" w:cstheme="majorHAnsi"/>
                </w:rPr>
              </w:rPrChange>
            </w:rPr>
            <w:delText xml:space="preserve"> (</w:delText>
          </w:r>
          <w:r w:rsidR="00DB047E" w:rsidRPr="005225DA" w:rsidDel="00947441">
            <w:rPr>
              <w:rFonts w:asciiTheme="majorHAnsi" w:eastAsia="Times New Roman" w:hAnsiTheme="majorHAnsi" w:cstheme="majorHAnsi"/>
              <w:i/>
              <w:iCs/>
              <w:highlight w:val="yellow"/>
              <w:rPrChange w:id="361" w:author="Hardhantyo" w:date="2021-08-25T10:01:00Z">
                <w:rPr>
                  <w:rFonts w:asciiTheme="majorHAnsi" w:eastAsia="Times New Roman" w:hAnsiTheme="majorHAnsi" w:cstheme="majorHAnsi"/>
                </w:rPr>
              </w:rPrChange>
            </w:rPr>
            <w:delText>note</w:delText>
          </w:r>
          <w:r w:rsidR="00DB047E" w:rsidRPr="005225DA" w:rsidDel="00947441">
            <w:rPr>
              <w:rFonts w:asciiTheme="majorHAnsi" w:eastAsia="Times New Roman" w:hAnsiTheme="majorHAnsi" w:cstheme="majorHAnsi"/>
              <w:i/>
              <w:iCs/>
              <w:highlight w:val="yellow"/>
              <w:rPrChange w:id="362" w:author="Hardhantyo" w:date="2021-08-25T10:01:00Z">
                <w:rPr>
                  <w:rFonts w:asciiTheme="majorHAnsi" w:eastAsia="Times New Roman" w:hAnsiTheme="majorHAnsi" w:cstheme="majorHAnsi"/>
                  <w:i/>
                  <w:iCs/>
                </w:rPr>
              </w:rPrChange>
            </w:rPr>
            <w:delText>:</w:delText>
          </w:r>
          <w:r w:rsidR="00DB047E" w:rsidRPr="005225DA" w:rsidDel="00947441">
            <w:rPr>
              <w:rFonts w:asciiTheme="majorHAnsi" w:eastAsia="Times New Roman" w:hAnsiTheme="majorHAnsi" w:cstheme="majorHAnsi"/>
              <w:i/>
              <w:iCs/>
              <w:highlight w:val="yellow"/>
              <w:rPrChange w:id="363" w:author="Hardhantyo" w:date="2021-08-25T10:01:00Z">
                <w:rPr>
                  <w:rFonts w:asciiTheme="majorHAnsi" w:eastAsia="Times New Roman" w:hAnsiTheme="majorHAnsi" w:cstheme="majorHAnsi"/>
                </w:rPr>
              </w:rPrChange>
            </w:rPr>
            <w:delText xml:space="preserve"> starting point</w:delText>
          </w:r>
          <w:r w:rsidR="00DB047E" w:rsidRPr="005225DA" w:rsidDel="00947441">
            <w:rPr>
              <w:rFonts w:asciiTheme="majorHAnsi" w:eastAsia="Times New Roman" w:hAnsiTheme="majorHAnsi" w:cstheme="majorHAnsi"/>
              <w:i/>
              <w:iCs/>
              <w:highlight w:val="yellow"/>
              <w:rPrChange w:id="364" w:author="Hardhantyo" w:date="2021-08-25T10:01:00Z">
                <w:rPr>
                  <w:rFonts w:asciiTheme="majorHAnsi" w:eastAsia="Times New Roman" w:hAnsiTheme="majorHAnsi" w:cstheme="majorHAnsi"/>
                  <w:i/>
                  <w:iCs/>
                </w:rPr>
              </w:rPrChange>
            </w:rPr>
            <w:delText>?</w:delText>
          </w:r>
          <w:r w:rsidR="00DB047E" w:rsidRPr="005225DA" w:rsidDel="00947441">
            <w:rPr>
              <w:rFonts w:asciiTheme="majorHAnsi" w:eastAsia="Times New Roman" w:hAnsiTheme="majorHAnsi" w:cstheme="majorHAnsi"/>
              <w:highlight w:val="yellow"/>
              <w:rPrChange w:id="365" w:author="Hardhantyo" w:date="2021-08-25T10:01:00Z">
                <w:rPr>
                  <w:rFonts w:asciiTheme="majorHAnsi" w:eastAsia="Times New Roman" w:hAnsiTheme="majorHAnsi" w:cstheme="majorHAnsi"/>
                </w:rPr>
              </w:rPrChange>
            </w:rPr>
            <w:delText>)</w:delText>
          </w:r>
        </w:del>
      </w:ins>
      <w:ins w:id="366" w:author="Hardhantyo" w:date="2021-08-25T08:53:00Z">
        <w:r w:rsidR="00947441" w:rsidRPr="005225DA">
          <w:rPr>
            <w:rFonts w:asciiTheme="majorHAnsi" w:eastAsia="Times New Roman" w:hAnsiTheme="majorHAnsi" w:cstheme="majorHAnsi"/>
            <w:highlight w:val="yellow"/>
            <w:rPrChange w:id="367" w:author="Hardhantyo" w:date="2021-08-25T10:01:00Z">
              <w:rPr>
                <w:rFonts w:asciiTheme="majorHAnsi" w:eastAsia="Times New Roman" w:hAnsiTheme="majorHAnsi" w:cstheme="majorHAnsi"/>
              </w:rPr>
            </w:rPrChange>
          </w:rPr>
          <w:t>starting point</w:t>
        </w:r>
      </w:ins>
      <w:r w:rsidRPr="00FB26C4">
        <w:rPr>
          <w:rFonts w:asciiTheme="majorHAnsi" w:eastAsia="Times New Roman" w:hAnsiTheme="majorHAnsi" w:cstheme="majorHAnsi"/>
          <w:rPrChange w:id="368" w:author="Pandu Harimurti" w:date="2021-08-24T13:44:00Z">
            <w:rPr>
              <w:rFonts w:ascii="Times New Roman" w:eastAsia="Times New Roman" w:hAnsi="Times New Roman" w:cs="Times New Roman"/>
              <w:sz w:val="24"/>
              <w:szCs w:val="24"/>
            </w:rPr>
          </w:rPrChange>
        </w:rPr>
        <w:t xml:space="preserve"> for data information exchange </w:t>
      </w:r>
      <w:ins w:id="369" w:author="Pandu Harimurti" w:date="2021-08-24T14:10:00Z">
        <w:r w:rsidR="00954C6D">
          <w:rPr>
            <w:rFonts w:asciiTheme="majorHAnsi" w:eastAsia="Times New Roman" w:hAnsiTheme="majorHAnsi" w:cstheme="majorHAnsi"/>
          </w:rPr>
          <w:t>among health units as well as</w:t>
        </w:r>
      </w:ins>
      <w:del w:id="370" w:author="Pandu Harimurti" w:date="2021-08-24T14:10:00Z">
        <w:r w:rsidRPr="00FB26C4" w:rsidDel="00954C6D">
          <w:rPr>
            <w:rFonts w:asciiTheme="majorHAnsi" w:eastAsia="Times New Roman" w:hAnsiTheme="majorHAnsi" w:cstheme="majorHAnsi"/>
            <w:rPrChange w:id="371" w:author="Pandu Harimurti" w:date="2021-08-24T13:44:00Z">
              <w:rPr>
                <w:rFonts w:ascii="Times New Roman" w:eastAsia="Times New Roman" w:hAnsi="Times New Roman" w:cs="Times New Roman"/>
                <w:sz w:val="24"/>
                <w:szCs w:val="24"/>
              </w:rPr>
            </w:rPrChange>
          </w:rPr>
          <w:delText>between</w:delText>
        </w:r>
      </w:del>
      <w:r w:rsidRPr="00FB26C4">
        <w:rPr>
          <w:rFonts w:asciiTheme="majorHAnsi" w:eastAsia="Times New Roman" w:hAnsiTheme="majorHAnsi" w:cstheme="majorHAnsi"/>
          <w:rPrChange w:id="372" w:author="Pandu Harimurti" w:date="2021-08-24T13:44:00Z">
            <w:rPr>
              <w:rFonts w:ascii="Times New Roman" w:eastAsia="Times New Roman" w:hAnsi="Times New Roman" w:cs="Times New Roman"/>
              <w:sz w:val="24"/>
              <w:szCs w:val="24"/>
            </w:rPr>
          </w:rPrChange>
        </w:rPr>
        <w:t xml:space="preserve"> </w:t>
      </w:r>
      <w:ins w:id="373" w:author="Pandu Harimurti" w:date="2021-08-24T14:11:00Z">
        <w:r w:rsidR="00503226">
          <w:rPr>
            <w:rFonts w:asciiTheme="majorHAnsi" w:eastAsia="Times New Roman" w:hAnsiTheme="majorHAnsi" w:cstheme="majorHAnsi"/>
          </w:rPr>
          <w:t xml:space="preserve">key health </w:t>
        </w:r>
      </w:ins>
      <w:del w:id="374" w:author="Pandu Harimurti" w:date="2021-08-24T14:11:00Z">
        <w:r w:rsidRPr="00FB26C4" w:rsidDel="00503226">
          <w:rPr>
            <w:rFonts w:asciiTheme="majorHAnsi" w:eastAsia="Times New Roman" w:hAnsiTheme="majorHAnsi" w:cstheme="majorHAnsi"/>
            <w:rPrChange w:id="375" w:author="Pandu Harimurti" w:date="2021-08-24T13:44:00Z">
              <w:rPr>
                <w:rFonts w:ascii="Times New Roman" w:eastAsia="Times New Roman" w:hAnsi="Times New Roman" w:cs="Times New Roman"/>
                <w:sz w:val="24"/>
                <w:szCs w:val="24"/>
              </w:rPr>
            </w:rPrChange>
          </w:rPr>
          <w:delText xml:space="preserve">prominent </w:delText>
        </w:r>
      </w:del>
      <w:r w:rsidRPr="00FB26C4">
        <w:rPr>
          <w:rFonts w:asciiTheme="majorHAnsi" w:eastAsia="Times New Roman" w:hAnsiTheme="majorHAnsi" w:cstheme="majorHAnsi"/>
          <w:rPrChange w:id="376" w:author="Pandu Harimurti" w:date="2021-08-24T13:44:00Z">
            <w:rPr>
              <w:rFonts w:ascii="Times New Roman" w:eastAsia="Times New Roman" w:hAnsi="Times New Roman" w:cs="Times New Roman"/>
              <w:sz w:val="24"/>
              <w:szCs w:val="24"/>
            </w:rPr>
          </w:rPrChange>
        </w:rPr>
        <w:t xml:space="preserve">institutions in Indonesia. </w:t>
      </w:r>
      <w:ins w:id="377" w:author="Pandu Harimurti" w:date="2021-08-24T14:13:00Z">
        <w:r w:rsidR="00DB047E">
          <w:rPr>
            <w:rFonts w:asciiTheme="majorHAnsi" w:eastAsia="Times New Roman" w:hAnsiTheme="majorHAnsi" w:cstheme="majorHAnsi"/>
          </w:rPr>
          <w:t xml:space="preserve">The </w:t>
        </w:r>
      </w:ins>
      <w:r w:rsidRPr="00FB26C4">
        <w:rPr>
          <w:rFonts w:asciiTheme="majorHAnsi" w:eastAsia="Times New Roman" w:hAnsiTheme="majorHAnsi" w:cstheme="majorHAnsi"/>
          <w:rPrChange w:id="378" w:author="Pandu Harimurti" w:date="2021-08-24T13:44:00Z">
            <w:rPr>
              <w:rFonts w:ascii="Times New Roman" w:eastAsia="Times New Roman" w:hAnsi="Times New Roman" w:cs="Times New Roman"/>
              <w:sz w:val="24"/>
              <w:szCs w:val="24"/>
            </w:rPr>
          </w:rPrChange>
        </w:rPr>
        <w:t xml:space="preserve">"All Record" application </w:t>
      </w:r>
      <w:ins w:id="379" w:author="Pandu Harimurti" w:date="2021-08-24T14:14:00Z">
        <w:r w:rsidR="00D27FF0">
          <w:rPr>
            <w:rFonts w:asciiTheme="majorHAnsi" w:eastAsia="Times New Roman" w:hAnsiTheme="majorHAnsi" w:cstheme="majorHAnsi"/>
          </w:rPr>
          <w:t xml:space="preserve">starts with the </w:t>
        </w:r>
      </w:ins>
      <w:r w:rsidRPr="00FB26C4">
        <w:rPr>
          <w:rFonts w:asciiTheme="majorHAnsi" w:eastAsia="Times New Roman" w:hAnsiTheme="majorHAnsi" w:cstheme="majorHAnsi"/>
          <w:rPrChange w:id="380" w:author="Pandu Harimurti" w:date="2021-08-24T13:44:00Z">
            <w:rPr>
              <w:rFonts w:ascii="Times New Roman" w:eastAsia="Times New Roman" w:hAnsi="Times New Roman" w:cs="Times New Roman"/>
              <w:sz w:val="24"/>
              <w:szCs w:val="24"/>
            </w:rPr>
          </w:rPrChange>
        </w:rPr>
        <w:t>re</w:t>
      </w:r>
      <w:ins w:id="381" w:author="Pandu Harimurti" w:date="2021-08-24T14:14:00Z">
        <w:r w:rsidR="00D27FF0">
          <w:rPr>
            <w:rFonts w:asciiTheme="majorHAnsi" w:eastAsia="Times New Roman" w:hAnsiTheme="majorHAnsi" w:cstheme="majorHAnsi"/>
          </w:rPr>
          <w:t>cording o</w:t>
        </w:r>
      </w:ins>
      <w:del w:id="382" w:author="Pandu Harimurti" w:date="2021-08-24T14:14:00Z">
        <w:r w:rsidRPr="00FB26C4" w:rsidDel="00D27FF0">
          <w:rPr>
            <w:rFonts w:asciiTheme="majorHAnsi" w:eastAsia="Times New Roman" w:hAnsiTheme="majorHAnsi" w:cstheme="majorHAnsi"/>
            <w:rPrChange w:id="383" w:author="Pandu Harimurti" w:date="2021-08-24T13:44:00Z">
              <w:rPr>
                <w:rFonts w:ascii="Times New Roman" w:eastAsia="Times New Roman" w:hAnsi="Times New Roman" w:cs="Times New Roman"/>
                <w:sz w:val="24"/>
                <w:szCs w:val="24"/>
              </w:rPr>
            </w:rPrChange>
          </w:rPr>
          <w:delText>gist</w:delText>
        </w:r>
      </w:del>
      <w:ins w:id="384" w:author="Pandu Harimurti" w:date="2021-08-24T14:14:00Z">
        <w:r w:rsidR="00D27FF0">
          <w:rPr>
            <w:rFonts w:asciiTheme="majorHAnsi" w:eastAsia="Times New Roman" w:hAnsiTheme="majorHAnsi" w:cstheme="majorHAnsi"/>
          </w:rPr>
          <w:t>f</w:t>
        </w:r>
      </w:ins>
      <w:del w:id="385" w:author="Pandu Harimurti" w:date="2021-08-24T14:14:00Z">
        <w:r w:rsidRPr="00FB26C4" w:rsidDel="00D27FF0">
          <w:rPr>
            <w:rFonts w:asciiTheme="majorHAnsi" w:eastAsia="Times New Roman" w:hAnsiTheme="majorHAnsi" w:cstheme="majorHAnsi"/>
            <w:rPrChange w:id="386" w:author="Pandu Harimurti" w:date="2021-08-24T13:44:00Z">
              <w:rPr>
                <w:rFonts w:ascii="Times New Roman" w:eastAsia="Times New Roman" w:hAnsi="Times New Roman" w:cs="Times New Roman"/>
                <w:sz w:val="24"/>
                <w:szCs w:val="24"/>
              </w:rPr>
            </w:rPrChange>
          </w:rPr>
          <w:delText>er</w:delText>
        </w:r>
      </w:del>
      <w:r w:rsidRPr="00FB26C4">
        <w:rPr>
          <w:rFonts w:asciiTheme="majorHAnsi" w:eastAsia="Times New Roman" w:hAnsiTheme="majorHAnsi" w:cstheme="majorHAnsi"/>
          <w:rPrChange w:id="387" w:author="Pandu Harimurti" w:date="2021-08-24T13:44:00Z">
            <w:rPr>
              <w:rFonts w:ascii="Times New Roman" w:eastAsia="Times New Roman" w:hAnsi="Times New Roman" w:cs="Times New Roman"/>
              <w:sz w:val="24"/>
              <w:szCs w:val="24"/>
            </w:rPr>
          </w:rPrChange>
        </w:rPr>
        <w:t xml:space="preserve"> all COVID-19 test in Indonesia and follows </w:t>
      </w:r>
      <w:ins w:id="388" w:author="Pandu Harimurti" w:date="2021-08-24T14:14:00Z">
        <w:r w:rsidR="00E054AF">
          <w:rPr>
            <w:rFonts w:asciiTheme="majorHAnsi" w:eastAsia="Times New Roman" w:hAnsiTheme="majorHAnsi" w:cstheme="majorHAnsi"/>
          </w:rPr>
          <w:t xml:space="preserve">individuals </w:t>
        </w:r>
      </w:ins>
      <w:del w:id="389" w:author="Pandu Harimurti" w:date="2021-08-24T14:14:00Z">
        <w:r w:rsidRPr="00FB26C4" w:rsidDel="00E054AF">
          <w:rPr>
            <w:rFonts w:asciiTheme="majorHAnsi" w:eastAsia="Times New Roman" w:hAnsiTheme="majorHAnsi" w:cstheme="majorHAnsi"/>
            <w:rPrChange w:id="390" w:author="Pandu Harimurti" w:date="2021-08-24T13:44:00Z">
              <w:rPr>
                <w:rFonts w:ascii="Times New Roman" w:eastAsia="Times New Roman" w:hAnsi="Times New Roman" w:cs="Times New Roman"/>
                <w:sz w:val="24"/>
                <w:szCs w:val="24"/>
              </w:rPr>
            </w:rPrChange>
          </w:rPr>
          <w:delText xml:space="preserve">their </w:delText>
        </w:r>
      </w:del>
      <w:ins w:id="391" w:author="Pandu Harimurti" w:date="2021-08-24T14:15:00Z">
        <w:r w:rsidR="00E054AF">
          <w:rPr>
            <w:rFonts w:asciiTheme="majorHAnsi" w:eastAsia="Times New Roman" w:hAnsiTheme="majorHAnsi" w:cstheme="majorHAnsi"/>
          </w:rPr>
          <w:t>throughout</w:t>
        </w:r>
      </w:ins>
      <w:ins w:id="392" w:author="Pandu Harimurti" w:date="2021-08-24T14:14:00Z">
        <w:r w:rsidR="00E054AF">
          <w:rPr>
            <w:rFonts w:asciiTheme="majorHAnsi" w:eastAsia="Times New Roman" w:hAnsiTheme="majorHAnsi" w:cstheme="majorHAnsi"/>
          </w:rPr>
          <w:t xml:space="preserve"> </w:t>
        </w:r>
      </w:ins>
      <w:del w:id="393" w:author="Pandu Harimurti" w:date="2021-08-24T14:14:00Z">
        <w:r w:rsidRPr="00FB26C4" w:rsidDel="00E054AF">
          <w:rPr>
            <w:rFonts w:asciiTheme="majorHAnsi" w:eastAsia="Times New Roman" w:hAnsiTheme="majorHAnsi" w:cstheme="majorHAnsi"/>
            <w:rPrChange w:id="394" w:author="Pandu Harimurti" w:date="2021-08-24T13:44:00Z">
              <w:rPr>
                <w:rFonts w:ascii="Times New Roman" w:eastAsia="Times New Roman" w:hAnsi="Times New Roman" w:cs="Times New Roman"/>
                <w:sz w:val="24"/>
                <w:szCs w:val="24"/>
              </w:rPr>
            </w:rPrChange>
          </w:rPr>
          <w:delText xml:space="preserve">condition through </w:delText>
        </w:r>
      </w:del>
      <w:r w:rsidRPr="00FB26C4">
        <w:rPr>
          <w:rFonts w:asciiTheme="majorHAnsi" w:eastAsia="Times New Roman" w:hAnsiTheme="majorHAnsi" w:cstheme="majorHAnsi"/>
          <w:rPrChange w:id="395" w:author="Pandu Harimurti" w:date="2021-08-24T13:44:00Z">
            <w:rPr>
              <w:rFonts w:ascii="Times New Roman" w:eastAsia="Times New Roman" w:hAnsi="Times New Roman" w:cs="Times New Roman"/>
              <w:sz w:val="24"/>
              <w:szCs w:val="24"/>
            </w:rPr>
          </w:rPrChange>
        </w:rPr>
        <w:t xml:space="preserve">the </w:t>
      </w:r>
      <w:ins w:id="396" w:author="Pandu Harimurti" w:date="2021-08-24T14:14:00Z">
        <w:r w:rsidR="00E054AF">
          <w:rPr>
            <w:rFonts w:asciiTheme="majorHAnsi" w:eastAsia="Times New Roman" w:hAnsiTheme="majorHAnsi" w:cstheme="majorHAnsi"/>
          </w:rPr>
          <w:t>course of</w:t>
        </w:r>
      </w:ins>
      <w:ins w:id="397" w:author="Pandu Harimurti" w:date="2021-08-24T14:15:00Z">
        <w:r w:rsidR="00E054AF">
          <w:rPr>
            <w:rFonts w:asciiTheme="majorHAnsi" w:eastAsia="Times New Roman" w:hAnsiTheme="majorHAnsi" w:cstheme="majorHAnsi"/>
          </w:rPr>
          <w:t xml:space="preserve"> the</w:t>
        </w:r>
      </w:ins>
      <w:ins w:id="398" w:author="Pandu Harimurti" w:date="2021-08-24T14:14:00Z">
        <w:r w:rsidR="00E054AF">
          <w:rPr>
            <w:rFonts w:asciiTheme="majorHAnsi" w:eastAsia="Times New Roman" w:hAnsiTheme="majorHAnsi" w:cstheme="majorHAnsi"/>
          </w:rPr>
          <w:t xml:space="preserve"> </w:t>
        </w:r>
      </w:ins>
      <w:r w:rsidRPr="00FB26C4">
        <w:rPr>
          <w:rFonts w:asciiTheme="majorHAnsi" w:eastAsia="Times New Roman" w:hAnsiTheme="majorHAnsi" w:cstheme="majorHAnsi"/>
          <w:rPrChange w:id="399" w:author="Pandu Harimurti" w:date="2021-08-24T13:44:00Z">
            <w:rPr>
              <w:rFonts w:ascii="Times New Roman" w:eastAsia="Times New Roman" w:hAnsi="Times New Roman" w:cs="Times New Roman"/>
              <w:sz w:val="24"/>
              <w:szCs w:val="24"/>
            </w:rPr>
          </w:rPrChange>
        </w:rPr>
        <w:t xml:space="preserve">disease. </w:t>
      </w:r>
      <w:ins w:id="400" w:author="Pandu Harimurti" w:date="2021-08-24T14:15:00Z">
        <w:r w:rsidR="00E054AF">
          <w:rPr>
            <w:rFonts w:asciiTheme="majorHAnsi" w:eastAsia="Times New Roman" w:hAnsiTheme="majorHAnsi" w:cstheme="majorHAnsi"/>
          </w:rPr>
          <w:t>The a</w:t>
        </w:r>
      </w:ins>
      <w:del w:id="401" w:author="Pandu Harimurti" w:date="2021-08-24T14:15:00Z">
        <w:r w:rsidRPr="00FB26C4" w:rsidDel="00E054AF">
          <w:rPr>
            <w:rFonts w:asciiTheme="majorHAnsi" w:eastAsia="Times New Roman" w:hAnsiTheme="majorHAnsi" w:cstheme="majorHAnsi"/>
            <w:rPrChange w:id="402" w:author="Pandu Harimurti" w:date="2021-08-24T13:44:00Z">
              <w:rPr>
                <w:rFonts w:ascii="Times New Roman" w:eastAsia="Times New Roman" w:hAnsi="Times New Roman" w:cs="Times New Roman"/>
                <w:sz w:val="24"/>
                <w:szCs w:val="24"/>
              </w:rPr>
            </w:rPrChange>
          </w:rPr>
          <w:delText>A</w:delText>
        </w:r>
      </w:del>
      <w:r w:rsidRPr="00FB26C4">
        <w:rPr>
          <w:rFonts w:asciiTheme="majorHAnsi" w:eastAsia="Times New Roman" w:hAnsiTheme="majorHAnsi" w:cstheme="majorHAnsi"/>
          <w:rPrChange w:id="403" w:author="Pandu Harimurti" w:date="2021-08-24T13:44:00Z">
            <w:rPr>
              <w:rFonts w:ascii="Times New Roman" w:eastAsia="Times New Roman" w:hAnsi="Times New Roman" w:cs="Times New Roman"/>
              <w:sz w:val="24"/>
              <w:szCs w:val="24"/>
            </w:rPr>
          </w:rPrChange>
        </w:rPr>
        <w:t>pplication</w:t>
      </w:r>
      <w:ins w:id="404" w:author="Pandu Harimurti" w:date="2021-08-24T14:15:00Z">
        <w:r w:rsidR="00E054AF">
          <w:rPr>
            <w:rFonts w:asciiTheme="majorHAnsi" w:eastAsia="Times New Roman" w:hAnsiTheme="majorHAnsi" w:cstheme="majorHAnsi"/>
          </w:rPr>
          <w:t xml:space="preserve"> is</w:t>
        </w:r>
      </w:ins>
      <w:del w:id="405" w:author="Pandu Harimurti" w:date="2021-08-24T14:15:00Z">
        <w:r w:rsidRPr="00FB26C4" w:rsidDel="00E054AF">
          <w:rPr>
            <w:rFonts w:asciiTheme="majorHAnsi" w:eastAsia="Times New Roman" w:hAnsiTheme="majorHAnsi" w:cstheme="majorHAnsi"/>
            <w:rPrChange w:id="406" w:author="Pandu Harimurti" w:date="2021-08-24T13:44:00Z">
              <w:rPr>
                <w:rFonts w:ascii="Times New Roman" w:eastAsia="Times New Roman" w:hAnsi="Times New Roman" w:cs="Times New Roman"/>
                <w:sz w:val="24"/>
                <w:szCs w:val="24"/>
              </w:rPr>
            </w:rPrChange>
          </w:rPr>
          <w:delText xml:space="preserve"> are</w:delText>
        </w:r>
      </w:del>
      <w:ins w:id="407" w:author="Pandu Harimurti" w:date="2021-08-24T14:15:00Z">
        <w:r w:rsidR="00E054AF">
          <w:rPr>
            <w:rFonts w:asciiTheme="majorHAnsi" w:eastAsia="Times New Roman" w:hAnsiTheme="majorHAnsi" w:cstheme="majorHAnsi"/>
          </w:rPr>
          <w:t xml:space="preserve"> </w:t>
        </w:r>
      </w:ins>
      <w:del w:id="408" w:author="Pandu Harimurti" w:date="2021-08-24T14:15:00Z">
        <w:r w:rsidRPr="00FB26C4" w:rsidDel="00E054AF">
          <w:rPr>
            <w:rFonts w:asciiTheme="majorHAnsi" w:eastAsia="Times New Roman" w:hAnsiTheme="majorHAnsi" w:cstheme="majorHAnsi"/>
            <w:rPrChange w:id="409" w:author="Pandu Harimurti" w:date="2021-08-24T13:44:00Z">
              <w:rPr>
                <w:rFonts w:ascii="Times New Roman" w:eastAsia="Times New Roman" w:hAnsi="Times New Roman" w:cs="Times New Roman"/>
                <w:sz w:val="24"/>
                <w:szCs w:val="24"/>
              </w:rPr>
            </w:rPrChange>
          </w:rPr>
          <w:delText xml:space="preserve"> </w:delText>
        </w:r>
      </w:del>
      <w:r w:rsidRPr="00FB26C4">
        <w:rPr>
          <w:rFonts w:asciiTheme="majorHAnsi" w:eastAsia="Times New Roman" w:hAnsiTheme="majorHAnsi" w:cstheme="majorHAnsi"/>
          <w:rPrChange w:id="410" w:author="Pandu Harimurti" w:date="2021-08-24T13:44:00Z">
            <w:rPr>
              <w:rFonts w:ascii="Times New Roman" w:eastAsia="Times New Roman" w:hAnsi="Times New Roman" w:cs="Times New Roman"/>
              <w:sz w:val="24"/>
              <w:szCs w:val="24"/>
            </w:rPr>
          </w:rPrChange>
        </w:rPr>
        <w:t xml:space="preserve">connected to contact tracing, travel requirement, venue check-in, </w:t>
      </w:r>
      <w:proofErr w:type="gramStart"/>
      <w:r w:rsidRPr="00FB26C4">
        <w:rPr>
          <w:rFonts w:asciiTheme="majorHAnsi" w:eastAsia="Times New Roman" w:hAnsiTheme="majorHAnsi" w:cstheme="majorHAnsi"/>
          <w:rPrChange w:id="411" w:author="Pandu Harimurti" w:date="2021-08-24T13:44:00Z">
            <w:rPr>
              <w:rFonts w:ascii="Times New Roman" w:eastAsia="Times New Roman" w:hAnsi="Times New Roman" w:cs="Times New Roman"/>
              <w:sz w:val="24"/>
              <w:szCs w:val="24"/>
            </w:rPr>
          </w:rPrChange>
        </w:rPr>
        <w:t>telemedicine</w:t>
      </w:r>
      <w:proofErr w:type="gramEnd"/>
      <w:r w:rsidRPr="00FB26C4">
        <w:rPr>
          <w:rFonts w:asciiTheme="majorHAnsi" w:eastAsia="Times New Roman" w:hAnsiTheme="majorHAnsi" w:cstheme="majorHAnsi"/>
          <w:rPrChange w:id="412" w:author="Pandu Harimurti" w:date="2021-08-24T13:44:00Z">
            <w:rPr>
              <w:rFonts w:ascii="Times New Roman" w:eastAsia="Times New Roman" w:hAnsi="Times New Roman" w:cs="Times New Roman"/>
              <w:sz w:val="24"/>
              <w:szCs w:val="24"/>
            </w:rPr>
          </w:rPrChange>
        </w:rPr>
        <w:t xml:space="preserve"> and </w:t>
      </w:r>
      <w:r w:rsidRPr="00FB26C4">
        <w:rPr>
          <w:rFonts w:asciiTheme="majorHAnsi" w:eastAsia="Times New Roman" w:hAnsiTheme="majorHAnsi" w:cstheme="majorHAnsi"/>
          <w:rPrChange w:id="413" w:author="Pandu Harimurti" w:date="2021-08-24T13:44:00Z">
            <w:rPr>
              <w:rFonts w:ascii="Times New Roman" w:eastAsia="Times New Roman" w:hAnsi="Times New Roman" w:cs="Times New Roman"/>
              <w:sz w:val="24"/>
              <w:szCs w:val="24"/>
            </w:rPr>
          </w:rPrChange>
        </w:rPr>
        <w:lastRenderedPageBreak/>
        <w:t>research application.</w:t>
      </w:r>
      <w:r w:rsidR="009142E4" w:rsidRPr="00FB26C4">
        <w:rPr>
          <w:rFonts w:asciiTheme="majorHAnsi" w:eastAsia="Times New Roman" w:hAnsiTheme="majorHAnsi" w:cstheme="majorHAnsi"/>
          <w:rPrChange w:id="414" w:author="Pandu Harimurti" w:date="2021-08-24T13:44:00Z">
            <w:rPr>
              <w:rFonts w:ascii="Times New Roman" w:eastAsia="Times New Roman" w:hAnsi="Times New Roman" w:cs="Times New Roman"/>
              <w:sz w:val="24"/>
              <w:szCs w:val="24"/>
            </w:rPr>
          </w:rPrChange>
        </w:rPr>
        <w:t xml:space="preserve"> However,</w:t>
      </w:r>
      <w:r w:rsidR="00E72D10" w:rsidRPr="00FB26C4">
        <w:rPr>
          <w:rFonts w:asciiTheme="majorHAnsi" w:eastAsia="Times New Roman" w:hAnsiTheme="majorHAnsi" w:cstheme="majorHAnsi"/>
          <w:rPrChange w:id="415" w:author="Pandu Harimurti" w:date="2021-08-24T13:44:00Z">
            <w:rPr>
              <w:rFonts w:ascii="Times New Roman" w:eastAsia="Times New Roman" w:hAnsi="Times New Roman" w:cs="Times New Roman"/>
              <w:sz w:val="24"/>
              <w:szCs w:val="24"/>
            </w:rPr>
          </w:rPrChange>
        </w:rPr>
        <w:t xml:space="preserve"> </w:t>
      </w:r>
      <w:ins w:id="416" w:author="Pandu Harimurti" w:date="2021-08-24T14:15:00Z">
        <w:r w:rsidR="00EA1D76">
          <w:rPr>
            <w:rFonts w:asciiTheme="majorHAnsi" w:eastAsia="Times New Roman" w:hAnsiTheme="majorHAnsi" w:cstheme="majorHAnsi"/>
          </w:rPr>
          <w:t xml:space="preserve">up to now the </w:t>
        </w:r>
      </w:ins>
      <w:del w:id="417" w:author="Pandu Harimurti" w:date="2021-08-24T14:15:00Z">
        <w:r w:rsidR="000A7A5F" w:rsidRPr="00FB26C4" w:rsidDel="00EA1D76">
          <w:rPr>
            <w:rFonts w:asciiTheme="majorHAnsi" w:eastAsia="Times New Roman" w:hAnsiTheme="majorHAnsi" w:cstheme="majorHAnsi"/>
            <w:rPrChange w:id="418" w:author="Pandu Harimurti" w:date="2021-08-24T13:44:00Z">
              <w:rPr>
                <w:rFonts w:ascii="Times New Roman" w:eastAsia="Times New Roman" w:hAnsi="Times New Roman" w:cs="Times New Roman"/>
                <w:sz w:val="24"/>
                <w:szCs w:val="24"/>
              </w:rPr>
            </w:rPrChange>
          </w:rPr>
          <w:delText xml:space="preserve">manual </w:delText>
        </w:r>
      </w:del>
      <w:r w:rsidR="000A7A5F" w:rsidRPr="00FB26C4">
        <w:rPr>
          <w:rFonts w:asciiTheme="majorHAnsi" w:eastAsia="Times New Roman" w:hAnsiTheme="majorHAnsi" w:cstheme="majorHAnsi"/>
          <w:rPrChange w:id="419" w:author="Pandu Harimurti" w:date="2021-08-24T13:44:00Z">
            <w:rPr>
              <w:rFonts w:ascii="Times New Roman" w:eastAsia="Times New Roman" w:hAnsi="Times New Roman" w:cs="Times New Roman"/>
              <w:sz w:val="24"/>
              <w:szCs w:val="24"/>
            </w:rPr>
          </w:rPrChange>
        </w:rPr>
        <w:t>integration</w:t>
      </w:r>
      <w:ins w:id="420" w:author="Pandu Harimurti" w:date="2021-08-24T14:16:00Z">
        <w:r w:rsidR="00EA1D76">
          <w:rPr>
            <w:rFonts w:asciiTheme="majorHAnsi" w:eastAsia="Times New Roman" w:hAnsiTheme="majorHAnsi" w:cstheme="majorHAnsi"/>
          </w:rPr>
          <w:t xml:space="preserve"> with the</w:t>
        </w:r>
      </w:ins>
      <w:ins w:id="421" w:author="Pandu Harimurti" w:date="2021-08-24T14:15:00Z">
        <w:r w:rsidR="00EA1D76">
          <w:rPr>
            <w:rFonts w:asciiTheme="majorHAnsi" w:eastAsia="Times New Roman" w:hAnsiTheme="majorHAnsi" w:cstheme="majorHAnsi"/>
          </w:rPr>
          <w:t xml:space="preserve"> </w:t>
        </w:r>
      </w:ins>
      <w:ins w:id="422" w:author="Pandu Harimurti" w:date="2021-08-24T14:16:00Z">
        <w:r w:rsidR="00EA1D76" w:rsidRPr="00207562">
          <w:rPr>
            <w:rFonts w:asciiTheme="majorHAnsi" w:eastAsia="Times New Roman" w:hAnsiTheme="majorHAnsi" w:cstheme="majorHAnsi"/>
          </w:rPr>
          <w:t xml:space="preserve">"All Record" </w:t>
        </w:r>
      </w:ins>
      <w:ins w:id="423" w:author="Pandu Harimurti" w:date="2021-08-24T14:15:00Z">
        <w:r w:rsidR="00EA1D76">
          <w:rPr>
            <w:rFonts w:asciiTheme="majorHAnsi" w:eastAsia="Times New Roman" w:hAnsiTheme="majorHAnsi" w:cstheme="majorHAnsi"/>
          </w:rPr>
          <w:t>has to be done manuall</w:t>
        </w:r>
      </w:ins>
      <w:ins w:id="424" w:author="Pandu Harimurti" w:date="2021-08-24T14:16:00Z">
        <w:r w:rsidR="00EA1D76">
          <w:rPr>
            <w:rFonts w:asciiTheme="majorHAnsi" w:eastAsia="Times New Roman" w:hAnsiTheme="majorHAnsi" w:cstheme="majorHAnsi"/>
          </w:rPr>
          <w:t>y as each system</w:t>
        </w:r>
      </w:ins>
      <w:r w:rsidR="000A7A5F" w:rsidRPr="00FB26C4">
        <w:rPr>
          <w:rFonts w:asciiTheme="majorHAnsi" w:eastAsia="Times New Roman" w:hAnsiTheme="majorHAnsi" w:cstheme="majorHAnsi"/>
          <w:rPrChange w:id="425" w:author="Pandu Harimurti" w:date="2021-08-24T13:44:00Z">
            <w:rPr>
              <w:rFonts w:ascii="Times New Roman" w:eastAsia="Times New Roman" w:hAnsi="Times New Roman" w:cs="Times New Roman"/>
              <w:sz w:val="24"/>
              <w:szCs w:val="24"/>
            </w:rPr>
          </w:rPrChange>
        </w:rPr>
        <w:t xml:space="preserve"> us</w:t>
      </w:r>
      <w:ins w:id="426" w:author="Pandu Harimurti" w:date="2021-08-24T14:16:00Z">
        <w:r w:rsidR="00EA1D76">
          <w:rPr>
            <w:rFonts w:asciiTheme="majorHAnsi" w:eastAsia="Times New Roman" w:hAnsiTheme="majorHAnsi" w:cstheme="majorHAnsi"/>
          </w:rPr>
          <w:t>es</w:t>
        </w:r>
      </w:ins>
      <w:del w:id="427" w:author="Pandu Harimurti" w:date="2021-08-24T14:16:00Z">
        <w:r w:rsidR="000A7A5F" w:rsidRPr="00FB26C4" w:rsidDel="00EA1D76">
          <w:rPr>
            <w:rFonts w:asciiTheme="majorHAnsi" w:eastAsia="Times New Roman" w:hAnsiTheme="majorHAnsi" w:cstheme="majorHAnsi"/>
            <w:rPrChange w:id="428" w:author="Pandu Harimurti" w:date="2021-08-24T13:44:00Z">
              <w:rPr>
                <w:rFonts w:ascii="Times New Roman" w:eastAsia="Times New Roman" w:hAnsi="Times New Roman" w:cs="Times New Roman"/>
                <w:sz w:val="24"/>
                <w:szCs w:val="24"/>
              </w:rPr>
            </w:rPrChange>
          </w:rPr>
          <w:delText>ing</w:delText>
        </w:r>
      </w:del>
      <w:r w:rsidR="000A7A5F" w:rsidRPr="00FB26C4">
        <w:rPr>
          <w:rFonts w:asciiTheme="majorHAnsi" w:eastAsia="Times New Roman" w:hAnsiTheme="majorHAnsi" w:cstheme="majorHAnsi"/>
          <w:rPrChange w:id="429" w:author="Pandu Harimurti" w:date="2021-08-24T13:44:00Z">
            <w:rPr>
              <w:rFonts w:ascii="Times New Roman" w:eastAsia="Times New Roman" w:hAnsi="Times New Roman" w:cs="Times New Roman"/>
              <w:sz w:val="24"/>
              <w:szCs w:val="24"/>
            </w:rPr>
          </w:rPrChange>
        </w:rPr>
        <w:t xml:space="preserve"> different </w:t>
      </w:r>
      <w:r w:rsidR="0093200C" w:rsidRPr="00FB26C4">
        <w:rPr>
          <w:rFonts w:asciiTheme="majorHAnsi" w:eastAsia="Times New Roman" w:hAnsiTheme="majorHAnsi" w:cstheme="majorHAnsi"/>
          <w:rPrChange w:id="430" w:author="Pandu Harimurti" w:date="2021-08-24T13:44:00Z">
            <w:rPr>
              <w:rFonts w:ascii="Times New Roman" w:eastAsia="Times New Roman" w:hAnsi="Times New Roman" w:cs="Times New Roman"/>
              <w:sz w:val="24"/>
              <w:szCs w:val="24"/>
            </w:rPr>
          </w:rPrChange>
        </w:rPr>
        <w:t>language and standard</w:t>
      </w:r>
      <w:ins w:id="431" w:author="Pandu Harimurti" w:date="2021-08-24T14:16:00Z">
        <w:r w:rsidR="00EA1D76">
          <w:rPr>
            <w:rFonts w:asciiTheme="majorHAnsi" w:eastAsia="Times New Roman" w:hAnsiTheme="majorHAnsi" w:cstheme="majorHAnsi"/>
          </w:rPr>
          <w:t>s</w:t>
        </w:r>
      </w:ins>
      <w:r w:rsidR="0093200C" w:rsidRPr="00FB26C4">
        <w:rPr>
          <w:rFonts w:asciiTheme="majorHAnsi" w:eastAsia="Times New Roman" w:hAnsiTheme="majorHAnsi" w:cstheme="majorHAnsi"/>
          <w:rPrChange w:id="432" w:author="Pandu Harimurti" w:date="2021-08-24T13:44:00Z">
            <w:rPr>
              <w:rFonts w:ascii="Times New Roman" w:eastAsia="Times New Roman" w:hAnsi="Times New Roman" w:cs="Times New Roman"/>
              <w:sz w:val="24"/>
              <w:szCs w:val="24"/>
            </w:rPr>
          </w:rPrChange>
        </w:rPr>
        <w:t xml:space="preserve"> </w:t>
      </w:r>
      <w:del w:id="433" w:author="Pandu Harimurti" w:date="2021-08-24T14:16:00Z">
        <w:r w:rsidR="0093200C" w:rsidRPr="00FB26C4" w:rsidDel="00EA1D76">
          <w:rPr>
            <w:rFonts w:asciiTheme="majorHAnsi" w:eastAsia="Times New Roman" w:hAnsiTheme="majorHAnsi" w:cstheme="majorHAnsi"/>
            <w:rPrChange w:id="434" w:author="Pandu Harimurti" w:date="2021-08-24T13:44:00Z">
              <w:rPr>
                <w:rFonts w:ascii="Times New Roman" w:eastAsia="Times New Roman" w:hAnsi="Times New Roman" w:cs="Times New Roman"/>
                <w:sz w:val="24"/>
                <w:szCs w:val="24"/>
              </w:rPr>
            </w:rPrChange>
          </w:rPr>
          <w:delText xml:space="preserve">were used </w:delText>
        </w:r>
        <w:r w:rsidR="002D02DD" w:rsidRPr="00FB26C4" w:rsidDel="00EA1D76">
          <w:rPr>
            <w:rFonts w:asciiTheme="majorHAnsi" w:eastAsia="Times New Roman" w:hAnsiTheme="majorHAnsi" w:cstheme="majorHAnsi"/>
            <w:rPrChange w:id="435" w:author="Pandu Harimurti" w:date="2021-08-24T13:44:00Z">
              <w:rPr>
                <w:rFonts w:ascii="Times New Roman" w:eastAsia="Times New Roman" w:hAnsi="Times New Roman" w:cs="Times New Roman"/>
                <w:sz w:val="24"/>
                <w:szCs w:val="24"/>
              </w:rPr>
            </w:rPrChange>
          </w:rPr>
          <w:delText xml:space="preserve">each time "All Record" </w:delText>
        </w:r>
      </w:del>
      <w:r w:rsidR="00E56CD5" w:rsidRPr="00FB26C4">
        <w:rPr>
          <w:rFonts w:asciiTheme="majorHAnsi" w:eastAsia="Times New Roman" w:hAnsiTheme="majorHAnsi" w:cstheme="majorHAnsi"/>
          <w:rPrChange w:id="436" w:author="Pandu Harimurti" w:date="2021-08-24T13:44:00Z">
            <w:rPr>
              <w:rFonts w:ascii="Times New Roman" w:eastAsia="Times New Roman" w:hAnsi="Times New Roman" w:cs="Times New Roman"/>
              <w:sz w:val="24"/>
              <w:szCs w:val="24"/>
            </w:rPr>
          </w:rPrChange>
        </w:rPr>
        <w:t xml:space="preserve">need to </w:t>
      </w:r>
      <w:ins w:id="437" w:author="Pandu Harimurti" w:date="2021-08-24T14:16:00Z">
        <w:r w:rsidR="00EA1D76">
          <w:rPr>
            <w:rFonts w:asciiTheme="majorHAnsi" w:eastAsia="Times New Roman" w:hAnsiTheme="majorHAnsi" w:cstheme="majorHAnsi"/>
          </w:rPr>
          <w:t xml:space="preserve">enable the </w:t>
        </w:r>
      </w:ins>
      <w:r w:rsidR="00E56CD5" w:rsidRPr="00FB26C4">
        <w:rPr>
          <w:rFonts w:asciiTheme="majorHAnsi" w:eastAsia="Times New Roman" w:hAnsiTheme="majorHAnsi" w:cstheme="majorHAnsi"/>
          <w:rPrChange w:id="438" w:author="Pandu Harimurti" w:date="2021-08-24T13:44:00Z">
            <w:rPr>
              <w:rFonts w:ascii="Times New Roman" w:eastAsia="Times New Roman" w:hAnsi="Times New Roman" w:cs="Times New Roman"/>
              <w:sz w:val="24"/>
              <w:szCs w:val="24"/>
            </w:rPr>
          </w:rPrChange>
        </w:rPr>
        <w:t>communicat</w:t>
      </w:r>
      <w:ins w:id="439" w:author="Pandu Harimurti" w:date="2021-08-24T14:16:00Z">
        <w:r w:rsidR="00EA1D76">
          <w:rPr>
            <w:rFonts w:asciiTheme="majorHAnsi" w:eastAsia="Times New Roman" w:hAnsiTheme="majorHAnsi" w:cstheme="majorHAnsi"/>
          </w:rPr>
          <w:t>ion</w:t>
        </w:r>
      </w:ins>
      <w:del w:id="440" w:author="Pandu Harimurti" w:date="2021-08-24T14:16:00Z">
        <w:r w:rsidR="00E56CD5" w:rsidRPr="00FB26C4" w:rsidDel="00EA1D76">
          <w:rPr>
            <w:rFonts w:asciiTheme="majorHAnsi" w:eastAsia="Times New Roman" w:hAnsiTheme="majorHAnsi" w:cstheme="majorHAnsi"/>
            <w:rPrChange w:id="441" w:author="Pandu Harimurti" w:date="2021-08-24T13:44:00Z">
              <w:rPr>
                <w:rFonts w:ascii="Times New Roman" w:eastAsia="Times New Roman" w:hAnsi="Times New Roman" w:cs="Times New Roman"/>
                <w:sz w:val="24"/>
                <w:szCs w:val="24"/>
              </w:rPr>
            </w:rPrChange>
          </w:rPr>
          <w:delText>e with other application</w:delText>
        </w:r>
      </w:del>
      <w:r w:rsidR="00E56CD5" w:rsidRPr="00FB26C4">
        <w:rPr>
          <w:rFonts w:asciiTheme="majorHAnsi" w:eastAsia="Times New Roman" w:hAnsiTheme="majorHAnsi" w:cstheme="majorHAnsi"/>
          <w:rPrChange w:id="442" w:author="Pandu Harimurti" w:date="2021-08-24T13:44:00Z">
            <w:rPr>
              <w:rFonts w:ascii="Times New Roman" w:eastAsia="Times New Roman" w:hAnsi="Times New Roman" w:cs="Times New Roman"/>
              <w:sz w:val="24"/>
              <w:szCs w:val="24"/>
            </w:rPr>
          </w:rPrChange>
        </w:rPr>
        <w:t xml:space="preserve">. </w:t>
      </w:r>
    </w:p>
    <w:p w14:paraId="388F5B04" w14:textId="5E48BDD5" w:rsidR="00B51962" w:rsidRPr="00FB26C4" w:rsidRDefault="00765AA5">
      <w:pPr>
        <w:ind w:firstLine="720"/>
        <w:jc w:val="both"/>
        <w:rPr>
          <w:rFonts w:asciiTheme="majorHAnsi" w:eastAsia="Times New Roman" w:hAnsiTheme="majorHAnsi" w:cstheme="majorHAnsi"/>
          <w:rPrChange w:id="443" w:author="Pandu Harimurti" w:date="2021-08-24T13:44:00Z">
            <w:rPr>
              <w:rFonts w:ascii="Times New Roman" w:eastAsia="Times New Roman" w:hAnsi="Times New Roman" w:cs="Times New Roman"/>
              <w:sz w:val="24"/>
              <w:szCs w:val="24"/>
            </w:rPr>
          </w:rPrChange>
        </w:rPr>
      </w:pPr>
      <w:ins w:id="444" w:author="Pandu Harimurti" w:date="2021-08-24T14:28:00Z">
        <w:r>
          <w:rPr>
            <w:rFonts w:asciiTheme="majorHAnsi" w:eastAsia="Times New Roman" w:hAnsiTheme="majorHAnsi" w:cstheme="majorHAnsi"/>
          </w:rPr>
          <w:t xml:space="preserve">Prior to the pandemic, the </w:t>
        </w:r>
        <w:r w:rsidR="00DB6392">
          <w:rPr>
            <w:rFonts w:asciiTheme="majorHAnsi" w:eastAsia="Times New Roman" w:hAnsiTheme="majorHAnsi" w:cstheme="majorHAnsi"/>
          </w:rPr>
          <w:t xml:space="preserve">GOI has </w:t>
        </w:r>
        <w:r w:rsidR="009B3AC7">
          <w:rPr>
            <w:rFonts w:asciiTheme="majorHAnsi" w:eastAsia="Times New Roman" w:hAnsiTheme="majorHAnsi" w:cstheme="majorHAnsi"/>
          </w:rPr>
          <w:t xml:space="preserve">included digitalization and </w:t>
        </w:r>
      </w:ins>
      <w:ins w:id="445" w:author="Pandu Harimurti" w:date="2021-08-24T14:29:00Z">
        <w:r w:rsidR="009B3AC7">
          <w:rPr>
            <w:rFonts w:asciiTheme="majorHAnsi" w:eastAsia="Times New Roman" w:hAnsiTheme="majorHAnsi" w:cstheme="majorHAnsi"/>
          </w:rPr>
          <w:t xml:space="preserve">integration of public information systems within and across the public sector as one of the key </w:t>
        </w:r>
      </w:ins>
      <w:ins w:id="446" w:author="Pandu Harimurti" w:date="2021-08-24T14:30:00Z">
        <w:r w:rsidR="00C20E42">
          <w:rPr>
            <w:rFonts w:asciiTheme="majorHAnsi" w:eastAsia="Times New Roman" w:hAnsiTheme="majorHAnsi" w:cstheme="majorHAnsi"/>
          </w:rPr>
          <w:t>strategies</w:t>
        </w:r>
      </w:ins>
      <w:ins w:id="447" w:author="Pandu Harimurti" w:date="2021-08-24T14:29:00Z">
        <w:r w:rsidR="009B3AC7">
          <w:rPr>
            <w:rFonts w:asciiTheme="majorHAnsi" w:eastAsia="Times New Roman" w:hAnsiTheme="majorHAnsi" w:cstheme="majorHAnsi"/>
          </w:rPr>
          <w:t xml:space="preserve"> for </w:t>
        </w:r>
      </w:ins>
      <w:ins w:id="448" w:author="Pandu Harimurti" w:date="2021-08-24T14:31:00Z">
        <w:r w:rsidR="00313165">
          <w:rPr>
            <w:rFonts w:asciiTheme="majorHAnsi" w:eastAsia="Times New Roman" w:hAnsiTheme="majorHAnsi" w:cstheme="majorHAnsi"/>
          </w:rPr>
          <w:t xml:space="preserve">responsiveness and </w:t>
        </w:r>
      </w:ins>
      <w:ins w:id="449" w:author="Pandu Harimurti" w:date="2021-08-24T14:29:00Z">
        <w:r w:rsidR="009B3AC7">
          <w:rPr>
            <w:rFonts w:asciiTheme="majorHAnsi" w:eastAsia="Times New Roman" w:hAnsiTheme="majorHAnsi" w:cstheme="majorHAnsi"/>
          </w:rPr>
          <w:t xml:space="preserve">efficiency. </w:t>
        </w:r>
      </w:ins>
      <w:r w:rsidR="00B51962" w:rsidRPr="00FB26C4">
        <w:rPr>
          <w:rFonts w:asciiTheme="majorHAnsi" w:eastAsia="Times New Roman" w:hAnsiTheme="majorHAnsi" w:cstheme="majorHAnsi"/>
          <w:rPrChange w:id="450" w:author="Pandu Harimurti" w:date="2021-08-24T13:44:00Z">
            <w:rPr>
              <w:rFonts w:ascii="Times New Roman" w:eastAsia="Times New Roman" w:hAnsi="Times New Roman" w:cs="Times New Roman"/>
              <w:sz w:val="24"/>
              <w:szCs w:val="24"/>
            </w:rPr>
          </w:rPrChange>
        </w:rPr>
        <w:t xml:space="preserve">In 2017, </w:t>
      </w:r>
      <w:proofErr w:type="spellStart"/>
      <w:r w:rsidR="00B51962" w:rsidRPr="00FB26C4">
        <w:rPr>
          <w:rFonts w:asciiTheme="majorHAnsi" w:eastAsia="Times New Roman" w:hAnsiTheme="majorHAnsi" w:cstheme="majorHAnsi"/>
          <w:rPrChange w:id="451" w:author="Pandu Harimurti" w:date="2021-08-24T13:44:00Z">
            <w:rPr>
              <w:rFonts w:ascii="Times New Roman" w:eastAsia="Times New Roman" w:hAnsi="Times New Roman" w:cs="Times New Roman"/>
              <w:sz w:val="24"/>
              <w:szCs w:val="24"/>
            </w:rPr>
          </w:rPrChange>
        </w:rPr>
        <w:t>MoH</w:t>
      </w:r>
      <w:proofErr w:type="spellEnd"/>
      <w:r w:rsidR="00B51962" w:rsidRPr="00FB26C4">
        <w:rPr>
          <w:rFonts w:asciiTheme="majorHAnsi" w:eastAsia="Times New Roman" w:hAnsiTheme="majorHAnsi" w:cstheme="majorHAnsi"/>
          <w:rPrChange w:id="452" w:author="Pandu Harimurti" w:date="2021-08-24T13:44:00Z">
            <w:rPr>
              <w:rFonts w:ascii="Times New Roman" w:eastAsia="Times New Roman" w:hAnsi="Times New Roman" w:cs="Times New Roman"/>
              <w:sz w:val="24"/>
              <w:szCs w:val="24"/>
            </w:rPr>
          </w:rPrChange>
        </w:rPr>
        <w:t xml:space="preserve"> issued Ministry of Health Regulation No. 46 of 2017 on the National E-health strategy. One of 7 key components are establishing standards and interoperability between systems. The regulation was then followed by Presidential Regulation No. 39 of 2019 on One Data Indonesia. Th</w:t>
      </w:r>
      <w:ins w:id="453" w:author="Pandu Harimurti" w:date="2021-08-24T14:31:00Z">
        <w:r w:rsidR="00313165">
          <w:rPr>
            <w:rFonts w:asciiTheme="majorHAnsi" w:eastAsia="Times New Roman" w:hAnsiTheme="majorHAnsi" w:cstheme="majorHAnsi"/>
          </w:rPr>
          <w:t xml:space="preserve">ese </w:t>
        </w:r>
        <w:r w:rsidR="00BD5A95">
          <w:rPr>
            <w:rFonts w:asciiTheme="majorHAnsi" w:eastAsia="Times New Roman" w:hAnsiTheme="majorHAnsi" w:cstheme="majorHAnsi"/>
          </w:rPr>
          <w:t>s</w:t>
        </w:r>
      </w:ins>
      <w:ins w:id="454" w:author="Pandu Harimurti" w:date="2021-08-24T14:32:00Z">
        <w:r w:rsidR="00BD5A95">
          <w:rPr>
            <w:rFonts w:asciiTheme="majorHAnsi" w:eastAsia="Times New Roman" w:hAnsiTheme="majorHAnsi" w:cstheme="majorHAnsi"/>
          </w:rPr>
          <w:t xml:space="preserve">ignify the </w:t>
        </w:r>
        <w:proofErr w:type="spellStart"/>
        <w:r w:rsidR="00BD5A95">
          <w:rPr>
            <w:rFonts w:asciiTheme="majorHAnsi" w:eastAsia="Times New Roman" w:hAnsiTheme="majorHAnsi" w:cstheme="majorHAnsi"/>
          </w:rPr>
          <w:t>GoI</w:t>
        </w:r>
        <w:proofErr w:type="spellEnd"/>
        <w:r w:rsidR="00BD5A95">
          <w:rPr>
            <w:rFonts w:asciiTheme="majorHAnsi" w:eastAsia="Times New Roman" w:hAnsiTheme="majorHAnsi" w:cstheme="majorHAnsi"/>
          </w:rPr>
          <w:t xml:space="preserve"> commitment to </w:t>
        </w:r>
      </w:ins>
      <w:del w:id="455" w:author="Pandu Harimurti" w:date="2021-08-24T14:31:00Z">
        <w:r w:rsidR="00B51962" w:rsidRPr="00FB26C4" w:rsidDel="00313165">
          <w:rPr>
            <w:rFonts w:asciiTheme="majorHAnsi" w:eastAsia="Times New Roman" w:hAnsiTheme="majorHAnsi" w:cstheme="majorHAnsi"/>
            <w:rPrChange w:id="456" w:author="Pandu Harimurti" w:date="2021-08-24T13:44:00Z">
              <w:rPr>
                <w:rFonts w:ascii="Times New Roman" w:eastAsia="Times New Roman" w:hAnsi="Times New Roman" w:cs="Times New Roman"/>
                <w:sz w:val="24"/>
                <w:szCs w:val="24"/>
              </w:rPr>
            </w:rPrChange>
          </w:rPr>
          <w:delText xml:space="preserve">is </w:delText>
        </w:r>
      </w:del>
      <w:ins w:id="457" w:author="Pandu Harimurti" w:date="2021-08-24T14:32:00Z">
        <w:r w:rsidR="00BD5A95">
          <w:rPr>
            <w:rFonts w:asciiTheme="majorHAnsi" w:eastAsia="Times New Roman" w:hAnsiTheme="majorHAnsi" w:cstheme="majorHAnsi"/>
          </w:rPr>
          <w:t xml:space="preserve">strengthen evidence based </w:t>
        </w:r>
      </w:ins>
      <w:del w:id="458" w:author="Pandu Harimurti" w:date="2021-08-24T14:32:00Z">
        <w:r w:rsidR="00B51962" w:rsidRPr="00FB26C4" w:rsidDel="00BD5A95">
          <w:rPr>
            <w:rFonts w:asciiTheme="majorHAnsi" w:eastAsia="Times New Roman" w:hAnsiTheme="majorHAnsi" w:cstheme="majorHAnsi"/>
            <w:rPrChange w:id="459" w:author="Pandu Harimurti" w:date="2021-08-24T13:44:00Z">
              <w:rPr>
                <w:rFonts w:ascii="Times New Roman" w:eastAsia="Times New Roman" w:hAnsi="Times New Roman" w:cs="Times New Roman"/>
                <w:sz w:val="24"/>
                <w:szCs w:val="24"/>
              </w:rPr>
            </w:rPrChange>
          </w:rPr>
          <w:delText xml:space="preserve">means there is an ongoing government effort to interoperate the information system and use the data for the </w:delText>
        </w:r>
      </w:del>
      <w:r w:rsidR="00B51962" w:rsidRPr="00FB26C4">
        <w:rPr>
          <w:rFonts w:asciiTheme="majorHAnsi" w:eastAsia="Times New Roman" w:hAnsiTheme="majorHAnsi" w:cstheme="majorHAnsi"/>
          <w:rPrChange w:id="460" w:author="Pandu Harimurti" w:date="2021-08-24T13:44:00Z">
            <w:rPr>
              <w:rFonts w:ascii="Times New Roman" w:eastAsia="Times New Roman" w:hAnsi="Times New Roman" w:cs="Times New Roman"/>
              <w:sz w:val="24"/>
              <w:szCs w:val="24"/>
            </w:rPr>
          </w:rPrChange>
        </w:rPr>
        <w:t>policymaking process</w:t>
      </w:r>
      <w:ins w:id="461" w:author="Pandu Harimurti" w:date="2021-08-24T14:32:00Z">
        <w:r w:rsidR="00A23E14">
          <w:rPr>
            <w:rFonts w:asciiTheme="majorHAnsi" w:eastAsia="Times New Roman" w:hAnsiTheme="majorHAnsi" w:cstheme="majorHAnsi"/>
          </w:rPr>
          <w:t xml:space="preserve">. However, </w:t>
        </w:r>
      </w:ins>
      <w:del w:id="462" w:author="Pandu Harimurti" w:date="2021-08-24T14:32:00Z">
        <w:r w:rsidR="00B51962" w:rsidRPr="00FB26C4" w:rsidDel="00A23E14">
          <w:rPr>
            <w:rFonts w:asciiTheme="majorHAnsi" w:eastAsia="Times New Roman" w:hAnsiTheme="majorHAnsi" w:cstheme="majorHAnsi"/>
            <w:rPrChange w:id="463" w:author="Pandu Harimurti" w:date="2021-08-24T13:44:00Z">
              <w:rPr>
                <w:rFonts w:ascii="Times New Roman" w:eastAsia="Times New Roman" w:hAnsi="Times New Roman" w:cs="Times New Roman"/>
                <w:sz w:val="24"/>
                <w:szCs w:val="24"/>
              </w:rPr>
            </w:rPrChange>
          </w:rPr>
          <w:delText>,</w:delText>
        </w:r>
      </w:del>
      <w:ins w:id="464" w:author="Pandu Harimurti" w:date="2021-08-24T14:32:00Z">
        <w:r w:rsidR="00A23E14">
          <w:rPr>
            <w:rFonts w:asciiTheme="majorHAnsi" w:eastAsia="Times New Roman" w:hAnsiTheme="majorHAnsi" w:cstheme="majorHAnsi"/>
          </w:rPr>
          <w:t>there is</w:t>
        </w:r>
      </w:ins>
      <w:del w:id="465" w:author="Pandu Harimurti" w:date="2021-08-24T14:32:00Z">
        <w:r w:rsidR="00B51962" w:rsidRPr="00FB26C4" w:rsidDel="00A23E14">
          <w:rPr>
            <w:rFonts w:asciiTheme="majorHAnsi" w:eastAsia="Times New Roman" w:hAnsiTheme="majorHAnsi" w:cstheme="majorHAnsi"/>
            <w:rPrChange w:id="466" w:author="Pandu Harimurti" w:date="2021-08-24T13:44:00Z">
              <w:rPr>
                <w:rFonts w:ascii="Times New Roman" w:eastAsia="Times New Roman" w:hAnsi="Times New Roman" w:cs="Times New Roman"/>
                <w:sz w:val="24"/>
                <w:szCs w:val="24"/>
              </w:rPr>
            </w:rPrChange>
          </w:rPr>
          <w:delText xml:space="preserve"> although</w:delText>
        </w:r>
      </w:del>
      <w:r w:rsidR="00B51962" w:rsidRPr="00FB26C4">
        <w:rPr>
          <w:rFonts w:asciiTheme="majorHAnsi" w:eastAsia="Times New Roman" w:hAnsiTheme="majorHAnsi" w:cstheme="majorHAnsi"/>
          <w:rPrChange w:id="467" w:author="Pandu Harimurti" w:date="2021-08-24T13:44:00Z">
            <w:rPr>
              <w:rFonts w:ascii="Times New Roman" w:eastAsia="Times New Roman" w:hAnsi="Times New Roman" w:cs="Times New Roman"/>
              <w:sz w:val="24"/>
              <w:szCs w:val="24"/>
            </w:rPr>
          </w:rPrChange>
        </w:rPr>
        <w:t xml:space="preserve"> no</w:t>
      </w:r>
      <w:ins w:id="468" w:author="Pandu Harimurti" w:date="2021-08-24T14:33:00Z">
        <w:r w:rsidR="00A23E14">
          <w:rPr>
            <w:rFonts w:asciiTheme="majorHAnsi" w:eastAsia="Times New Roman" w:hAnsiTheme="majorHAnsi" w:cstheme="majorHAnsi"/>
          </w:rPr>
          <w:t xml:space="preserve"> decision on specific</w:t>
        </w:r>
      </w:ins>
      <w:r w:rsidR="00B51962" w:rsidRPr="00FB26C4">
        <w:rPr>
          <w:rFonts w:asciiTheme="majorHAnsi" w:eastAsia="Times New Roman" w:hAnsiTheme="majorHAnsi" w:cstheme="majorHAnsi"/>
          <w:rPrChange w:id="469" w:author="Pandu Harimurti" w:date="2021-08-24T13:44:00Z">
            <w:rPr>
              <w:rFonts w:ascii="Times New Roman" w:eastAsia="Times New Roman" w:hAnsi="Times New Roman" w:cs="Times New Roman"/>
              <w:sz w:val="24"/>
              <w:szCs w:val="24"/>
            </w:rPr>
          </w:rPrChange>
        </w:rPr>
        <w:t xml:space="preserve"> standards </w:t>
      </w:r>
      <w:del w:id="470" w:author="Pandu Harimurti" w:date="2021-08-24T14:33:00Z">
        <w:r w:rsidR="00B51962" w:rsidRPr="00FB26C4" w:rsidDel="00A23E14">
          <w:rPr>
            <w:rFonts w:asciiTheme="majorHAnsi" w:eastAsia="Times New Roman" w:hAnsiTheme="majorHAnsi" w:cstheme="majorHAnsi"/>
            <w:rPrChange w:id="471" w:author="Pandu Harimurti" w:date="2021-08-24T13:44:00Z">
              <w:rPr>
                <w:rFonts w:ascii="Times New Roman" w:eastAsia="Times New Roman" w:hAnsi="Times New Roman" w:cs="Times New Roman"/>
                <w:sz w:val="24"/>
                <w:szCs w:val="24"/>
              </w:rPr>
            </w:rPrChange>
          </w:rPr>
          <w:delText xml:space="preserve">are currently </w:delText>
        </w:r>
      </w:del>
      <w:r w:rsidR="00B51962" w:rsidRPr="00FB26C4">
        <w:rPr>
          <w:rFonts w:asciiTheme="majorHAnsi" w:eastAsia="Times New Roman" w:hAnsiTheme="majorHAnsi" w:cstheme="majorHAnsi"/>
          <w:rPrChange w:id="472" w:author="Pandu Harimurti" w:date="2021-08-24T13:44:00Z">
            <w:rPr>
              <w:rFonts w:ascii="Times New Roman" w:eastAsia="Times New Roman" w:hAnsi="Times New Roman" w:cs="Times New Roman"/>
              <w:sz w:val="24"/>
              <w:szCs w:val="24"/>
            </w:rPr>
          </w:rPrChange>
        </w:rPr>
        <w:t>assigned for the</w:t>
      </w:r>
      <w:del w:id="473" w:author="Pandu Harimurti" w:date="2021-08-24T14:33:00Z">
        <w:r w:rsidR="00B51962" w:rsidRPr="00FB26C4" w:rsidDel="00A23E14">
          <w:rPr>
            <w:rFonts w:asciiTheme="majorHAnsi" w:eastAsia="Times New Roman" w:hAnsiTheme="majorHAnsi" w:cstheme="majorHAnsi"/>
            <w:rPrChange w:id="474" w:author="Pandu Harimurti" w:date="2021-08-24T13:44:00Z">
              <w:rPr>
                <w:rFonts w:ascii="Times New Roman" w:eastAsia="Times New Roman" w:hAnsi="Times New Roman" w:cs="Times New Roman"/>
                <w:sz w:val="24"/>
                <w:szCs w:val="24"/>
              </w:rPr>
            </w:rPrChange>
          </w:rPr>
          <w:delText xml:space="preserve"> </w:delText>
        </w:r>
      </w:del>
      <w:ins w:id="475" w:author="Pandu Harimurti" w:date="2021-08-24T14:33:00Z">
        <w:r w:rsidR="00A23E14">
          <w:rPr>
            <w:rFonts w:asciiTheme="majorHAnsi" w:eastAsia="Times New Roman" w:hAnsiTheme="majorHAnsi" w:cstheme="majorHAnsi"/>
          </w:rPr>
          <w:t xml:space="preserve"> </w:t>
        </w:r>
        <w:r w:rsidR="00F11A8D">
          <w:rPr>
            <w:rFonts w:asciiTheme="majorHAnsi" w:eastAsia="Times New Roman" w:hAnsiTheme="majorHAnsi" w:cstheme="majorHAnsi"/>
          </w:rPr>
          <w:t>activities</w:t>
        </w:r>
      </w:ins>
      <w:del w:id="476" w:author="Pandu Harimurti" w:date="2021-08-24T14:33:00Z">
        <w:r w:rsidR="00B51962" w:rsidRPr="00FB26C4" w:rsidDel="00A23E14">
          <w:rPr>
            <w:rFonts w:asciiTheme="majorHAnsi" w:eastAsia="Times New Roman" w:hAnsiTheme="majorHAnsi" w:cstheme="majorHAnsi"/>
            <w:rPrChange w:id="477" w:author="Pandu Harimurti" w:date="2021-08-24T13:44:00Z">
              <w:rPr>
                <w:rFonts w:ascii="Times New Roman" w:eastAsia="Times New Roman" w:hAnsi="Times New Roman" w:cs="Times New Roman"/>
                <w:sz w:val="24"/>
                <w:szCs w:val="24"/>
              </w:rPr>
            </w:rPrChange>
          </w:rPr>
          <w:delText>efforts</w:delText>
        </w:r>
      </w:del>
      <w:r w:rsidR="00B51962" w:rsidRPr="00FB26C4">
        <w:rPr>
          <w:rFonts w:asciiTheme="majorHAnsi" w:eastAsia="Times New Roman" w:hAnsiTheme="majorHAnsi" w:cstheme="majorHAnsi"/>
          <w:rPrChange w:id="478" w:author="Pandu Harimurti" w:date="2021-08-24T13:44:00Z">
            <w:rPr>
              <w:rFonts w:ascii="Times New Roman" w:eastAsia="Times New Roman" w:hAnsi="Times New Roman" w:cs="Times New Roman"/>
              <w:sz w:val="24"/>
              <w:szCs w:val="24"/>
            </w:rPr>
          </w:rPrChange>
        </w:rPr>
        <w:t xml:space="preserve">. </w:t>
      </w:r>
    </w:p>
    <w:p w14:paraId="00000008" w14:textId="2AF2196C" w:rsidR="00D00A5E" w:rsidRPr="00FB26C4" w:rsidDel="001302C5" w:rsidRDefault="00FB26C4">
      <w:pPr>
        <w:ind w:firstLine="720"/>
        <w:jc w:val="both"/>
        <w:rPr>
          <w:del w:id="479" w:author="Pandu Harimurti" w:date="2021-08-24T13:35:00Z"/>
          <w:rFonts w:asciiTheme="majorHAnsi" w:eastAsia="Times New Roman" w:hAnsiTheme="majorHAnsi" w:cstheme="majorHAnsi"/>
          <w:rPrChange w:id="480" w:author="Pandu Harimurti" w:date="2021-08-24T13:44:00Z">
            <w:rPr>
              <w:del w:id="481" w:author="Pandu Harimurti" w:date="2021-08-24T13:35:00Z"/>
              <w:rFonts w:ascii="Times New Roman" w:eastAsia="Times New Roman" w:hAnsi="Times New Roman" w:cs="Times New Roman"/>
              <w:sz w:val="24"/>
              <w:szCs w:val="24"/>
            </w:rPr>
          </w:rPrChange>
        </w:rPr>
      </w:pPr>
      <w:ins w:id="482" w:author="Pandu Harimurti" w:date="2021-08-24T13:44:00Z">
        <w:r w:rsidRPr="00FB26C4">
          <w:rPr>
            <w:rFonts w:asciiTheme="majorHAnsi" w:eastAsia="Times New Roman" w:hAnsiTheme="majorHAnsi" w:cstheme="majorHAnsi"/>
            <w:rPrChange w:id="483" w:author="Pandu Harimurti" w:date="2021-08-24T13:44:00Z">
              <w:rPr>
                <w:rFonts w:ascii="Times New Roman" w:eastAsia="Times New Roman" w:hAnsi="Times New Roman" w:cs="Times New Roman"/>
                <w:sz w:val="24"/>
                <w:szCs w:val="24"/>
              </w:rPr>
            </w:rPrChange>
          </w:rPr>
          <w:t>The World Bank Group and AIIB have committed USD 250 million each for Indonesia using Program for Results (PforR) instrument as a part of the COVID-19 Fast Track Facility to help developing countries address emergency response to and impacts of the outbreak. The PforR that has been effective since early July 2020 is focusing on the sub-set of the country’s emergency response to the COVID-19 outbreak and aims to prevent, detect and respond to the threat posed by COVID-19 and strengthen national systems for public health preparedness in Indonesia.  An Additional Financing (AF) with an amount of US$500 million from the World Bank to support the Government of Indonesia (GOI)’s plan for scaling up its response to COVID-19 and to support the government’s free COVID-19 vaccination programs one of the national economic recovery strategies has been approved in June 2021 and is now effective. The AF is also co-financed by other development partners namely Asian Infrastructure Investment Bank (AIIB) loan of US$500 million, a loan from the German Development Bank (</w:t>
        </w:r>
        <w:proofErr w:type="spellStart"/>
        <w:r w:rsidRPr="00CD5D9C">
          <w:rPr>
            <w:rFonts w:asciiTheme="majorHAnsi" w:eastAsia="Times New Roman" w:hAnsiTheme="majorHAnsi" w:cstheme="majorHAnsi"/>
            <w:i/>
            <w:iCs/>
            <w:rPrChange w:id="484" w:author="Pandu Harimurti" w:date="2021-08-24T13:49:00Z">
              <w:rPr>
                <w:rFonts w:ascii="Times New Roman" w:eastAsia="Times New Roman" w:hAnsi="Times New Roman" w:cs="Times New Roman"/>
                <w:sz w:val="24"/>
                <w:szCs w:val="24"/>
              </w:rPr>
            </w:rPrChange>
          </w:rPr>
          <w:t>Kreditanstalt</w:t>
        </w:r>
        <w:proofErr w:type="spellEnd"/>
        <w:r w:rsidRPr="00CD5D9C">
          <w:rPr>
            <w:rFonts w:asciiTheme="majorHAnsi" w:eastAsia="Times New Roman" w:hAnsiTheme="majorHAnsi" w:cstheme="majorHAnsi"/>
            <w:i/>
            <w:iCs/>
            <w:rPrChange w:id="485" w:author="Pandu Harimurti" w:date="2021-08-24T13:49:00Z">
              <w:rPr>
                <w:rFonts w:ascii="Times New Roman" w:eastAsia="Times New Roman" w:hAnsi="Times New Roman" w:cs="Times New Roman"/>
                <w:sz w:val="24"/>
                <w:szCs w:val="24"/>
              </w:rPr>
            </w:rPrChange>
          </w:rPr>
          <w:t xml:space="preserve"> </w:t>
        </w:r>
        <w:proofErr w:type="spellStart"/>
        <w:r w:rsidRPr="00CD5D9C">
          <w:rPr>
            <w:rFonts w:asciiTheme="majorHAnsi" w:eastAsia="Times New Roman" w:hAnsiTheme="majorHAnsi" w:cstheme="majorHAnsi"/>
            <w:i/>
            <w:iCs/>
            <w:rPrChange w:id="486" w:author="Pandu Harimurti" w:date="2021-08-24T13:49:00Z">
              <w:rPr>
                <w:rFonts w:ascii="Times New Roman" w:eastAsia="Times New Roman" w:hAnsi="Times New Roman" w:cs="Times New Roman"/>
                <w:sz w:val="24"/>
                <w:szCs w:val="24"/>
              </w:rPr>
            </w:rPrChange>
          </w:rPr>
          <w:t>für</w:t>
        </w:r>
        <w:proofErr w:type="spellEnd"/>
        <w:r w:rsidRPr="00CD5D9C">
          <w:rPr>
            <w:rFonts w:asciiTheme="majorHAnsi" w:eastAsia="Times New Roman" w:hAnsiTheme="majorHAnsi" w:cstheme="majorHAnsi"/>
            <w:i/>
            <w:iCs/>
            <w:rPrChange w:id="487" w:author="Pandu Harimurti" w:date="2021-08-24T13:49:00Z">
              <w:rPr>
                <w:rFonts w:ascii="Times New Roman" w:eastAsia="Times New Roman" w:hAnsi="Times New Roman" w:cs="Times New Roman"/>
                <w:sz w:val="24"/>
                <w:szCs w:val="24"/>
              </w:rPr>
            </w:rPrChange>
          </w:rPr>
          <w:t xml:space="preserve"> </w:t>
        </w:r>
        <w:proofErr w:type="spellStart"/>
        <w:r w:rsidRPr="00CD5D9C">
          <w:rPr>
            <w:rFonts w:asciiTheme="majorHAnsi" w:eastAsia="Times New Roman" w:hAnsiTheme="majorHAnsi" w:cstheme="majorHAnsi"/>
            <w:i/>
            <w:iCs/>
            <w:rPrChange w:id="488" w:author="Pandu Harimurti" w:date="2021-08-24T13:49:00Z">
              <w:rPr>
                <w:rFonts w:ascii="Times New Roman" w:eastAsia="Times New Roman" w:hAnsi="Times New Roman" w:cs="Times New Roman"/>
                <w:sz w:val="24"/>
                <w:szCs w:val="24"/>
              </w:rPr>
            </w:rPrChange>
          </w:rPr>
          <w:t>Wiederaufbau</w:t>
        </w:r>
        <w:proofErr w:type="spellEnd"/>
        <w:r w:rsidRPr="00CD5D9C">
          <w:rPr>
            <w:rFonts w:asciiTheme="majorHAnsi" w:eastAsia="Times New Roman" w:hAnsiTheme="majorHAnsi" w:cstheme="majorHAnsi"/>
            <w:i/>
            <w:iCs/>
            <w:rPrChange w:id="489" w:author="Pandu Harimurti" w:date="2021-08-24T13:49:00Z">
              <w:rPr>
                <w:rFonts w:ascii="Times New Roman" w:eastAsia="Times New Roman" w:hAnsi="Times New Roman" w:cs="Times New Roman"/>
                <w:sz w:val="24"/>
                <w:szCs w:val="24"/>
              </w:rPr>
            </w:rPrChange>
          </w:rPr>
          <w:t xml:space="preserve">, </w:t>
        </w:r>
        <w:proofErr w:type="spellStart"/>
        <w:r w:rsidRPr="00CD5D9C">
          <w:rPr>
            <w:rFonts w:asciiTheme="majorHAnsi" w:eastAsia="Times New Roman" w:hAnsiTheme="majorHAnsi" w:cstheme="majorHAnsi"/>
            <w:i/>
            <w:iCs/>
            <w:rPrChange w:id="490" w:author="Pandu Harimurti" w:date="2021-08-24T13:49:00Z">
              <w:rPr>
                <w:rFonts w:ascii="Times New Roman" w:eastAsia="Times New Roman" w:hAnsi="Times New Roman" w:cs="Times New Roman"/>
                <w:sz w:val="24"/>
                <w:szCs w:val="24"/>
              </w:rPr>
            </w:rPrChange>
          </w:rPr>
          <w:t>KfW</w:t>
        </w:r>
        <w:proofErr w:type="spellEnd"/>
        <w:r w:rsidRPr="00FB26C4">
          <w:rPr>
            <w:rFonts w:asciiTheme="majorHAnsi" w:eastAsia="Times New Roman" w:hAnsiTheme="majorHAnsi" w:cstheme="majorHAnsi"/>
            <w:rPrChange w:id="491" w:author="Pandu Harimurti" w:date="2021-08-24T13:44:00Z">
              <w:rPr>
                <w:rFonts w:ascii="Times New Roman" w:eastAsia="Times New Roman" w:hAnsi="Times New Roman" w:cs="Times New Roman"/>
                <w:sz w:val="24"/>
                <w:szCs w:val="24"/>
              </w:rPr>
            </w:rPrChange>
          </w:rPr>
          <w:t>) in amount of EUR 200 million or about US$235 million, and a grant from the Department of Foreign Affairs and Trade, Government of Australia (DFAT) in an amount of AUD 12.9 million or about US$9.9 million. The government’s own resources for COVID-19 response and vaccination have been far higher, and stand at several billion dollars for the health sector alone.</w:t>
        </w:r>
      </w:ins>
      <w:del w:id="492" w:author="Pandu Harimurti" w:date="2021-08-24T13:35:00Z">
        <w:r w:rsidR="00610D52" w:rsidRPr="00FB26C4" w:rsidDel="001302C5">
          <w:rPr>
            <w:rFonts w:asciiTheme="majorHAnsi" w:eastAsia="Times New Roman" w:hAnsiTheme="majorHAnsi" w:cstheme="majorHAnsi"/>
            <w:rPrChange w:id="493" w:author="Pandu Harimurti" w:date="2021-08-24T13:44:00Z">
              <w:rPr>
                <w:rFonts w:ascii="Times New Roman" w:eastAsia="Times New Roman" w:hAnsi="Times New Roman" w:cs="Times New Roman"/>
                <w:sz w:val="24"/>
                <w:szCs w:val="24"/>
              </w:rPr>
            </w:rPrChange>
          </w:rPr>
          <w:delText>Grahame Grieve, the proponent of Australian Health Level Seven (HL7) standards, presented the Resources for Healthcare (RFH) interoperability strategy as a new standard for enhanced interoperability in digital health in 2011. RFH is a web-based resource that uses extensible markup language (XML), an HTTP-based representational state transfer (REST)ful protocol, and a unique URL for each resource. With the extension of prior HL7 specifications (i.e., HL7 version 2 and version 3) and inclusion of new web technologies, the RFH standard was renamed Fast Health Interoperability Resources (FHIR).</w:delText>
        </w:r>
        <w:r w:rsidR="00610D52" w:rsidRPr="00FB26C4" w:rsidDel="001302C5">
          <w:rPr>
            <w:rFonts w:asciiTheme="majorHAnsi" w:eastAsia="Times New Roman" w:hAnsiTheme="majorHAnsi" w:cstheme="majorHAnsi"/>
            <w:vertAlign w:val="superscript"/>
            <w:rPrChange w:id="494" w:author="Pandu Harimurti" w:date="2021-08-24T13:44:00Z">
              <w:rPr>
                <w:rFonts w:ascii="Times New Roman" w:eastAsia="Times New Roman" w:hAnsi="Times New Roman" w:cs="Times New Roman"/>
                <w:sz w:val="24"/>
                <w:szCs w:val="24"/>
                <w:vertAlign w:val="superscript"/>
              </w:rPr>
            </w:rPrChange>
          </w:rPr>
          <w:footnoteReference w:id="4"/>
        </w:r>
      </w:del>
    </w:p>
    <w:p w14:paraId="4F1E0967" w14:textId="77777777" w:rsidR="001302C5" w:rsidRPr="00FB26C4" w:rsidRDefault="001302C5">
      <w:pPr>
        <w:ind w:firstLine="720"/>
        <w:jc w:val="both"/>
        <w:rPr>
          <w:ins w:id="497" w:author="Pandu Harimurti" w:date="2021-08-24T13:35:00Z"/>
          <w:rFonts w:asciiTheme="majorHAnsi" w:eastAsia="Times New Roman" w:hAnsiTheme="majorHAnsi" w:cstheme="majorHAnsi"/>
          <w:rPrChange w:id="498" w:author="Pandu Harimurti" w:date="2021-08-24T13:44:00Z">
            <w:rPr>
              <w:ins w:id="499" w:author="Pandu Harimurti" w:date="2021-08-24T13:35:00Z"/>
              <w:rFonts w:ascii="Times New Roman" w:eastAsia="Times New Roman" w:hAnsi="Times New Roman" w:cs="Times New Roman"/>
              <w:sz w:val="24"/>
              <w:szCs w:val="24"/>
            </w:rPr>
          </w:rPrChange>
        </w:rPr>
      </w:pPr>
    </w:p>
    <w:p w14:paraId="00000009" w14:textId="5E0310CD" w:rsidR="00D00A5E" w:rsidRPr="00FB26C4" w:rsidRDefault="00FB26C4">
      <w:pPr>
        <w:ind w:firstLine="720"/>
        <w:jc w:val="both"/>
        <w:rPr>
          <w:rFonts w:asciiTheme="majorHAnsi" w:eastAsia="Times New Roman" w:hAnsiTheme="majorHAnsi" w:cstheme="majorHAnsi"/>
          <w:rPrChange w:id="500" w:author="Pandu Harimurti" w:date="2021-08-24T13:44:00Z">
            <w:rPr>
              <w:rFonts w:ascii="Times New Roman" w:eastAsia="Times New Roman" w:hAnsi="Times New Roman" w:cs="Times New Roman"/>
              <w:sz w:val="24"/>
              <w:szCs w:val="24"/>
            </w:rPr>
          </w:rPrChange>
        </w:rPr>
      </w:pPr>
      <w:ins w:id="501" w:author="Pandu Harimurti" w:date="2021-08-24T13:45:00Z">
        <w:r>
          <w:rPr>
            <w:rFonts w:asciiTheme="majorHAnsi" w:eastAsia="Times New Roman" w:hAnsiTheme="majorHAnsi" w:cstheme="majorHAnsi"/>
          </w:rPr>
          <w:t xml:space="preserve">The financial support is also accompanied by </w:t>
        </w:r>
        <w:r w:rsidR="00012970">
          <w:rPr>
            <w:rFonts w:asciiTheme="majorHAnsi" w:eastAsia="Times New Roman" w:hAnsiTheme="majorHAnsi" w:cstheme="majorHAnsi"/>
          </w:rPr>
          <w:t>a set of t</w:t>
        </w:r>
      </w:ins>
      <w:ins w:id="502" w:author="Pandu Harimurti" w:date="2021-08-24T13:37:00Z">
        <w:r w:rsidR="006D50E1" w:rsidRPr="00FB26C4">
          <w:rPr>
            <w:rFonts w:asciiTheme="majorHAnsi" w:eastAsia="Times New Roman" w:hAnsiTheme="majorHAnsi" w:cstheme="majorHAnsi"/>
            <w:rPrChange w:id="503" w:author="Pandu Harimurti" w:date="2021-08-24T13:44:00Z">
              <w:rPr>
                <w:rFonts w:ascii="Times New Roman" w:eastAsia="Times New Roman" w:hAnsi="Times New Roman" w:cs="Times New Roman"/>
                <w:sz w:val="24"/>
                <w:szCs w:val="24"/>
              </w:rPr>
            </w:rPrChange>
          </w:rPr>
          <w:t xml:space="preserve">echnical </w:t>
        </w:r>
      </w:ins>
      <w:ins w:id="504" w:author="Pandu Harimurti" w:date="2021-08-24T13:46:00Z">
        <w:r w:rsidR="00012970">
          <w:rPr>
            <w:rFonts w:asciiTheme="majorHAnsi" w:eastAsia="Times New Roman" w:hAnsiTheme="majorHAnsi" w:cstheme="majorHAnsi"/>
          </w:rPr>
          <w:t>assistance activities</w:t>
        </w:r>
      </w:ins>
      <w:ins w:id="505" w:author="Pandu Harimurti" w:date="2021-08-24T13:37:00Z">
        <w:r w:rsidR="006D50E1" w:rsidRPr="00FB26C4">
          <w:rPr>
            <w:rFonts w:asciiTheme="majorHAnsi" w:eastAsia="Times New Roman" w:hAnsiTheme="majorHAnsi" w:cstheme="majorHAnsi"/>
            <w:rPrChange w:id="506" w:author="Pandu Harimurti" w:date="2021-08-24T13:44:00Z">
              <w:rPr>
                <w:rFonts w:ascii="Times New Roman" w:eastAsia="Times New Roman" w:hAnsi="Times New Roman" w:cs="Times New Roman"/>
                <w:sz w:val="24"/>
                <w:szCs w:val="24"/>
              </w:rPr>
            </w:rPrChange>
          </w:rPr>
          <w:t xml:space="preserve"> to the GOI, in particular the Ministry of Health as the implementing agency of the </w:t>
        </w:r>
        <w:proofErr w:type="spellStart"/>
        <w:r w:rsidR="006D50E1" w:rsidRPr="00FB26C4">
          <w:rPr>
            <w:rFonts w:asciiTheme="majorHAnsi" w:eastAsia="Times New Roman" w:hAnsiTheme="majorHAnsi" w:cstheme="majorHAnsi"/>
            <w:rPrChange w:id="507" w:author="Pandu Harimurti" w:date="2021-08-24T13:44:00Z">
              <w:rPr>
                <w:rFonts w:ascii="Times New Roman" w:eastAsia="Times New Roman" w:hAnsi="Times New Roman" w:cs="Times New Roman"/>
                <w:sz w:val="24"/>
                <w:szCs w:val="24"/>
              </w:rPr>
            </w:rPrChange>
          </w:rPr>
          <w:t>PforRs</w:t>
        </w:r>
      </w:ins>
      <w:proofErr w:type="spellEnd"/>
      <w:ins w:id="508" w:author="Pandu Harimurti" w:date="2021-08-24T13:46:00Z">
        <w:r w:rsidR="00012970">
          <w:rPr>
            <w:rFonts w:asciiTheme="majorHAnsi" w:eastAsia="Times New Roman" w:hAnsiTheme="majorHAnsi" w:cstheme="majorHAnsi"/>
          </w:rPr>
          <w:t xml:space="preserve">. </w:t>
        </w:r>
      </w:ins>
      <w:ins w:id="509" w:author="Pandu Harimurti" w:date="2021-08-24T14:34:00Z">
        <w:r w:rsidR="00B6513F">
          <w:rPr>
            <w:rFonts w:asciiTheme="majorHAnsi" w:eastAsia="Times New Roman" w:hAnsiTheme="majorHAnsi" w:cstheme="majorHAnsi"/>
          </w:rPr>
          <w:t>The MOH has specifically requested technical assistance in strengthening of</w:t>
        </w:r>
      </w:ins>
      <w:ins w:id="510" w:author="Pandu Harimurti" w:date="2021-08-24T13:37:00Z">
        <w:r w:rsidR="006D50E1" w:rsidRPr="00FB26C4">
          <w:rPr>
            <w:rFonts w:asciiTheme="majorHAnsi" w:eastAsia="Times New Roman" w:hAnsiTheme="majorHAnsi" w:cstheme="majorHAnsi"/>
            <w:rPrChange w:id="511" w:author="Pandu Harimurti" w:date="2021-08-24T13:44:00Z">
              <w:rPr>
                <w:rFonts w:ascii="Times New Roman" w:eastAsia="Times New Roman" w:hAnsi="Times New Roman" w:cs="Times New Roman"/>
                <w:sz w:val="24"/>
                <w:szCs w:val="24"/>
              </w:rPr>
            </w:rPrChange>
          </w:rPr>
          <w:t xml:space="preserve"> </w:t>
        </w:r>
      </w:ins>
      <w:ins w:id="512" w:author="Pandu Harimurti" w:date="2021-08-24T14:36:00Z">
        <w:r w:rsidR="0013301A">
          <w:rPr>
            <w:rFonts w:asciiTheme="majorHAnsi" w:eastAsia="Times New Roman" w:hAnsiTheme="majorHAnsi" w:cstheme="majorHAnsi"/>
          </w:rPr>
          <w:t xml:space="preserve">the integration of the surveillance </w:t>
        </w:r>
        <w:r w:rsidR="00DD3D04">
          <w:rPr>
            <w:rFonts w:asciiTheme="majorHAnsi" w:eastAsia="Times New Roman" w:hAnsiTheme="majorHAnsi" w:cstheme="majorHAnsi"/>
          </w:rPr>
          <w:t>information system for COVID-19. This includes technical assistance in developing manual, establish</w:t>
        </w:r>
      </w:ins>
      <w:ins w:id="513" w:author="Pandu Harimurti" w:date="2021-08-24T14:37:00Z">
        <w:r w:rsidR="00DD3D04">
          <w:rPr>
            <w:rFonts w:asciiTheme="majorHAnsi" w:eastAsia="Times New Roman" w:hAnsiTheme="majorHAnsi" w:cstheme="majorHAnsi"/>
          </w:rPr>
          <w:t xml:space="preserve">ing a platform for </w:t>
        </w:r>
        <w:r w:rsidR="00C541F7">
          <w:rPr>
            <w:rFonts w:asciiTheme="majorHAnsi" w:eastAsia="Times New Roman" w:hAnsiTheme="majorHAnsi" w:cstheme="majorHAnsi"/>
          </w:rPr>
          <w:t xml:space="preserve">communicating the system updates, and capacity building for the introduction of system standards. For the latter, </w:t>
        </w:r>
      </w:ins>
      <w:ins w:id="514" w:author="Pandu Harimurti" w:date="2021-08-24T13:37:00Z">
        <w:r w:rsidR="006D50E1" w:rsidRPr="00FB26C4">
          <w:rPr>
            <w:rFonts w:asciiTheme="majorHAnsi" w:eastAsia="Times New Roman" w:hAnsiTheme="majorHAnsi" w:cstheme="majorHAnsi"/>
            <w:rPrChange w:id="515" w:author="Pandu Harimurti" w:date="2021-08-24T13:44:00Z">
              <w:rPr>
                <w:rFonts w:ascii="Times New Roman" w:eastAsia="Times New Roman" w:hAnsi="Times New Roman" w:cs="Times New Roman"/>
                <w:sz w:val="24"/>
                <w:szCs w:val="24"/>
              </w:rPr>
            </w:rPrChange>
          </w:rPr>
          <w:t>the World Bank is seeking qualified consultant</w:t>
        </w:r>
      </w:ins>
      <w:ins w:id="516" w:author="Pandu Harimurti" w:date="2021-08-24T13:38:00Z">
        <w:r w:rsidR="00B6233C" w:rsidRPr="00FB26C4">
          <w:rPr>
            <w:rFonts w:asciiTheme="majorHAnsi" w:eastAsia="Times New Roman" w:hAnsiTheme="majorHAnsi" w:cstheme="majorHAnsi"/>
            <w:rPrChange w:id="517" w:author="Pandu Harimurti" w:date="2021-08-24T13:44:00Z">
              <w:rPr>
                <w:rFonts w:ascii="Times New Roman" w:eastAsia="Times New Roman" w:hAnsi="Times New Roman" w:cs="Times New Roman"/>
                <w:sz w:val="24"/>
                <w:szCs w:val="24"/>
              </w:rPr>
            </w:rPrChange>
          </w:rPr>
          <w:t>s</w:t>
        </w:r>
      </w:ins>
      <w:ins w:id="518" w:author="Pandu Harimurti" w:date="2021-08-24T13:37:00Z">
        <w:r w:rsidR="006D50E1" w:rsidRPr="00FB26C4">
          <w:rPr>
            <w:rFonts w:asciiTheme="majorHAnsi" w:eastAsia="Times New Roman" w:hAnsiTheme="majorHAnsi" w:cstheme="majorHAnsi"/>
            <w:rPrChange w:id="519" w:author="Pandu Harimurti" w:date="2021-08-24T13:44:00Z">
              <w:rPr>
                <w:rFonts w:ascii="Times New Roman" w:eastAsia="Times New Roman" w:hAnsi="Times New Roman" w:cs="Times New Roman"/>
                <w:sz w:val="24"/>
                <w:szCs w:val="24"/>
              </w:rPr>
            </w:rPrChange>
          </w:rPr>
          <w:t xml:space="preserve"> to support </w:t>
        </w:r>
      </w:ins>
      <w:del w:id="520" w:author="Pandu Harimurti" w:date="2021-08-24T13:37:00Z">
        <w:r w:rsidR="00610D52" w:rsidRPr="00FB26C4" w:rsidDel="006D50E1">
          <w:rPr>
            <w:rFonts w:asciiTheme="majorHAnsi" w:eastAsia="Times New Roman" w:hAnsiTheme="majorHAnsi" w:cstheme="majorHAnsi"/>
            <w:rPrChange w:id="521" w:author="Pandu Harimurti" w:date="2021-08-24T13:44:00Z">
              <w:rPr>
                <w:rFonts w:ascii="Times New Roman" w:eastAsia="Times New Roman" w:hAnsi="Times New Roman" w:cs="Times New Roman"/>
                <w:sz w:val="24"/>
                <w:szCs w:val="24"/>
              </w:rPr>
            </w:rPrChange>
          </w:rPr>
          <w:delText xml:space="preserve">The World Bank health team is seeking additional support </w:delText>
        </w:r>
      </w:del>
      <w:r w:rsidR="00610D52" w:rsidRPr="00FB26C4">
        <w:rPr>
          <w:rFonts w:asciiTheme="majorHAnsi" w:eastAsia="Times New Roman" w:hAnsiTheme="majorHAnsi" w:cstheme="majorHAnsi"/>
          <w:rPrChange w:id="522" w:author="Pandu Harimurti" w:date="2021-08-24T13:44:00Z">
            <w:rPr>
              <w:rFonts w:ascii="Times New Roman" w:eastAsia="Times New Roman" w:hAnsi="Times New Roman" w:cs="Times New Roman"/>
              <w:sz w:val="24"/>
              <w:szCs w:val="24"/>
            </w:rPr>
          </w:rPrChange>
        </w:rPr>
        <w:t>t</w:t>
      </w:r>
      <w:ins w:id="523" w:author="Pandu Harimurti" w:date="2021-08-24T13:38:00Z">
        <w:r w:rsidR="00B6233C" w:rsidRPr="00FB26C4">
          <w:rPr>
            <w:rFonts w:asciiTheme="majorHAnsi" w:eastAsia="Times New Roman" w:hAnsiTheme="majorHAnsi" w:cstheme="majorHAnsi"/>
            <w:rPrChange w:id="524" w:author="Pandu Harimurti" w:date="2021-08-24T13:44:00Z">
              <w:rPr>
                <w:rFonts w:ascii="Times New Roman" w:eastAsia="Times New Roman" w:hAnsi="Times New Roman" w:cs="Times New Roman"/>
                <w:sz w:val="24"/>
                <w:szCs w:val="24"/>
              </w:rPr>
            </w:rPrChange>
          </w:rPr>
          <w:t xml:space="preserve">he capacity building </w:t>
        </w:r>
        <w:r w:rsidR="004942AD" w:rsidRPr="00FB26C4">
          <w:rPr>
            <w:rFonts w:asciiTheme="majorHAnsi" w:eastAsia="Times New Roman" w:hAnsiTheme="majorHAnsi" w:cstheme="majorHAnsi"/>
            <w:rPrChange w:id="525" w:author="Pandu Harimurti" w:date="2021-08-24T13:44:00Z">
              <w:rPr>
                <w:rFonts w:ascii="Times New Roman" w:eastAsia="Times New Roman" w:hAnsi="Times New Roman" w:cs="Times New Roman"/>
                <w:sz w:val="24"/>
                <w:szCs w:val="24"/>
              </w:rPr>
            </w:rPrChange>
          </w:rPr>
          <w:t xml:space="preserve">in </w:t>
        </w:r>
      </w:ins>
      <w:del w:id="526" w:author="Pandu Harimurti" w:date="2021-08-24T13:38:00Z">
        <w:r w:rsidR="00610D52" w:rsidRPr="00FB26C4" w:rsidDel="00B6233C">
          <w:rPr>
            <w:rFonts w:asciiTheme="majorHAnsi" w:eastAsia="Times New Roman" w:hAnsiTheme="majorHAnsi" w:cstheme="majorHAnsi"/>
            <w:rPrChange w:id="527" w:author="Pandu Harimurti" w:date="2021-08-24T13:44:00Z">
              <w:rPr>
                <w:rFonts w:ascii="Times New Roman" w:eastAsia="Times New Roman" w:hAnsi="Times New Roman" w:cs="Times New Roman"/>
                <w:sz w:val="24"/>
                <w:szCs w:val="24"/>
              </w:rPr>
            </w:rPrChange>
          </w:rPr>
          <w:delText>o</w:delText>
        </w:r>
      </w:del>
      <w:ins w:id="528" w:author="Pandu Harimurti" w:date="2021-08-24T13:38:00Z">
        <w:r w:rsidR="004942AD" w:rsidRPr="00FB26C4">
          <w:rPr>
            <w:rFonts w:asciiTheme="majorHAnsi" w:eastAsia="Times New Roman" w:hAnsiTheme="majorHAnsi" w:cstheme="majorHAnsi"/>
            <w:rPrChange w:id="529" w:author="Pandu Harimurti" w:date="2021-08-24T13:44:00Z">
              <w:rPr>
                <w:rFonts w:ascii="Times New Roman" w:eastAsia="Times New Roman" w:hAnsi="Times New Roman" w:cs="Times New Roman"/>
                <w:sz w:val="24"/>
                <w:szCs w:val="24"/>
              </w:rPr>
            </w:rPrChange>
          </w:rPr>
          <w:t>information system i</w:t>
        </w:r>
      </w:ins>
      <w:del w:id="530" w:author="Pandu Harimurti" w:date="2021-08-24T13:38:00Z">
        <w:r w:rsidR="00610D52" w:rsidRPr="00FB26C4" w:rsidDel="004942AD">
          <w:rPr>
            <w:rFonts w:asciiTheme="majorHAnsi" w:eastAsia="Times New Roman" w:hAnsiTheme="majorHAnsi" w:cstheme="majorHAnsi"/>
            <w:rPrChange w:id="531" w:author="Pandu Harimurti" w:date="2021-08-24T13:44:00Z">
              <w:rPr>
                <w:rFonts w:ascii="Times New Roman" w:eastAsia="Times New Roman" w:hAnsi="Times New Roman" w:cs="Times New Roman"/>
                <w:sz w:val="24"/>
                <w:szCs w:val="24"/>
              </w:rPr>
            </w:rPrChange>
          </w:rPr>
          <w:delText xml:space="preserve"> </w:delText>
        </w:r>
        <w:r w:rsidR="00610D52" w:rsidRPr="00FB26C4" w:rsidDel="00B6233C">
          <w:rPr>
            <w:rFonts w:asciiTheme="majorHAnsi" w:eastAsia="Times New Roman" w:hAnsiTheme="majorHAnsi" w:cstheme="majorHAnsi"/>
            <w:rPrChange w:id="532" w:author="Pandu Harimurti" w:date="2021-08-24T13:44:00Z">
              <w:rPr>
                <w:rFonts w:ascii="Times New Roman" w:eastAsia="Times New Roman" w:hAnsi="Times New Roman" w:cs="Times New Roman"/>
                <w:sz w:val="24"/>
                <w:szCs w:val="24"/>
              </w:rPr>
            </w:rPrChange>
          </w:rPr>
          <w:delText>help support the government in this i</w:delText>
        </w:r>
      </w:del>
      <w:r w:rsidR="00610D52" w:rsidRPr="00FB26C4">
        <w:rPr>
          <w:rFonts w:asciiTheme="majorHAnsi" w:eastAsia="Times New Roman" w:hAnsiTheme="majorHAnsi" w:cstheme="majorHAnsi"/>
          <w:rPrChange w:id="533" w:author="Pandu Harimurti" w:date="2021-08-24T13:44:00Z">
            <w:rPr>
              <w:rFonts w:ascii="Times New Roman" w:eastAsia="Times New Roman" w:hAnsi="Times New Roman" w:cs="Times New Roman"/>
              <w:sz w:val="24"/>
              <w:szCs w:val="24"/>
            </w:rPr>
          </w:rPrChange>
        </w:rPr>
        <w:t xml:space="preserve">nteroperability </w:t>
      </w:r>
      <w:ins w:id="534" w:author="Pandu Harimurti" w:date="2021-08-24T13:38:00Z">
        <w:r w:rsidR="004942AD" w:rsidRPr="00FB26C4">
          <w:rPr>
            <w:rFonts w:asciiTheme="majorHAnsi" w:eastAsia="Times New Roman" w:hAnsiTheme="majorHAnsi" w:cstheme="majorHAnsi"/>
            <w:rPrChange w:id="535" w:author="Pandu Harimurti" w:date="2021-08-24T13:44:00Z">
              <w:rPr>
                <w:rFonts w:ascii="Times New Roman" w:eastAsia="Times New Roman" w:hAnsi="Times New Roman" w:cs="Times New Roman"/>
                <w:sz w:val="24"/>
                <w:szCs w:val="24"/>
              </w:rPr>
            </w:rPrChange>
          </w:rPr>
          <w:t>includin</w:t>
        </w:r>
      </w:ins>
      <w:ins w:id="536" w:author="Pandu Harimurti" w:date="2021-08-24T13:39:00Z">
        <w:r w:rsidR="004942AD" w:rsidRPr="00FB26C4">
          <w:rPr>
            <w:rFonts w:asciiTheme="majorHAnsi" w:eastAsia="Times New Roman" w:hAnsiTheme="majorHAnsi" w:cstheme="majorHAnsi"/>
            <w:rPrChange w:id="537" w:author="Pandu Harimurti" w:date="2021-08-24T13:44:00Z">
              <w:rPr>
                <w:rFonts w:ascii="Times New Roman" w:eastAsia="Times New Roman" w:hAnsi="Times New Roman" w:cs="Times New Roman"/>
                <w:sz w:val="24"/>
                <w:szCs w:val="24"/>
              </w:rPr>
            </w:rPrChange>
          </w:rPr>
          <w:t xml:space="preserve">g, but not limited to, the </w:t>
        </w:r>
      </w:ins>
      <w:del w:id="538" w:author="Pandu Harimurti" w:date="2021-08-24T13:38:00Z">
        <w:r w:rsidR="00610D52" w:rsidRPr="00FB26C4" w:rsidDel="004942AD">
          <w:rPr>
            <w:rFonts w:asciiTheme="majorHAnsi" w:eastAsia="Times New Roman" w:hAnsiTheme="majorHAnsi" w:cstheme="majorHAnsi"/>
            <w:rPrChange w:id="539" w:author="Pandu Harimurti" w:date="2021-08-24T13:44:00Z">
              <w:rPr>
                <w:rFonts w:ascii="Times New Roman" w:eastAsia="Times New Roman" w:hAnsi="Times New Roman" w:cs="Times New Roman"/>
                <w:sz w:val="24"/>
                <w:szCs w:val="24"/>
              </w:rPr>
            </w:rPrChange>
          </w:rPr>
          <w:delText xml:space="preserve">system effort by </w:delText>
        </w:r>
      </w:del>
      <w:r w:rsidR="00610D52" w:rsidRPr="00FB26C4">
        <w:rPr>
          <w:rFonts w:asciiTheme="majorHAnsi" w:eastAsia="Times New Roman" w:hAnsiTheme="majorHAnsi" w:cstheme="majorHAnsi"/>
          <w:rPrChange w:id="540" w:author="Pandu Harimurti" w:date="2021-08-24T13:44:00Z">
            <w:rPr>
              <w:rFonts w:ascii="Times New Roman" w:eastAsia="Times New Roman" w:hAnsi="Times New Roman" w:cs="Times New Roman"/>
              <w:sz w:val="24"/>
              <w:szCs w:val="24"/>
            </w:rPr>
          </w:rPrChange>
        </w:rPr>
        <w:t>introduc</w:t>
      </w:r>
      <w:ins w:id="541" w:author="Pandu Harimurti" w:date="2021-08-24T13:39:00Z">
        <w:r w:rsidR="004942AD" w:rsidRPr="00FB26C4">
          <w:rPr>
            <w:rFonts w:asciiTheme="majorHAnsi" w:eastAsia="Times New Roman" w:hAnsiTheme="majorHAnsi" w:cstheme="majorHAnsi"/>
            <w:rPrChange w:id="542" w:author="Pandu Harimurti" w:date="2021-08-24T13:44:00Z">
              <w:rPr>
                <w:rFonts w:ascii="Times New Roman" w:eastAsia="Times New Roman" w:hAnsi="Times New Roman" w:cs="Times New Roman"/>
                <w:sz w:val="24"/>
                <w:szCs w:val="24"/>
              </w:rPr>
            </w:rPrChange>
          </w:rPr>
          <w:t>tion of</w:t>
        </w:r>
      </w:ins>
      <w:del w:id="543" w:author="Pandu Harimurti" w:date="2021-08-24T13:39:00Z">
        <w:r w:rsidR="00610D52" w:rsidRPr="00FB26C4" w:rsidDel="004942AD">
          <w:rPr>
            <w:rFonts w:asciiTheme="majorHAnsi" w:eastAsia="Times New Roman" w:hAnsiTheme="majorHAnsi" w:cstheme="majorHAnsi"/>
            <w:rPrChange w:id="544" w:author="Pandu Harimurti" w:date="2021-08-24T13:44:00Z">
              <w:rPr>
                <w:rFonts w:ascii="Times New Roman" w:eastAsia="Times New Roman" w:hAnsi="Times New Roman" w:cs="Times New Roman"/>
                <w:sz w:val="24"/>
                <w:szCs w:val="24"/>
              </w:rPr>
            </w:rPrChange>
          </w:rPr>
          <w:delText>ing</w:delText>
        </w:r>
      </w:del>
      <w:r w:rsidR="00610D52" w:rsidRPr="00FB26C4">
        <w:rPr>
          <w:rFonts w:asciiTheme="majorHAnsi" w:eastAsia="Times New Roman" w:hAnsiTheme="majorHAnsi" w:cstheme="majorHAnsi"/>
          <w:rPrChange w:id="545" w:author="Pandu Harimurti" w:date="2021-08-24T13:44:00Z">
            <w:rPr>
              <w:rFonts w:ascii="Times New Roman" w:eastAsia="Times New Roman" w:hAnsi="Times New Roman" w:cs="Times New Roman"/>
              <w:sz w:val="24"/>
              <w:szCs w:val="24"/>
            </w:rPr>
          </w:rPrChange>
        </w:rPr>
        <w:t xml:space="preserve"> FHIR </w:t>
      </w:r>
      <w:ins w:id="546" w:author="Pandu Harimurti" w:date="2021-08-24T13:39:00Z">
        <w:r w:rsidR="00CA0EE7" w:rsidRPr="00FB26C4">
          <w:rPr>
            <w:rFonts w:asciiTheme="majorHAnsi" w:eastAsia="Times New Roman" w:hAnsiTheme="majorHAnsi" w:cstheme="majorHAnsi"/>
            <w:rPrChange w:id="547" w:author="Pandu Harimurti" w:date="2021-08-24T13:44:00Z">
              <w:rPr>
                <w:rFonts w:ascii="Times New Roman" w:eastAsia="Times New Roman" w:hAnsi="Times New Roman" w:cs="Times New Roman"/>
                <w:sz w:val="24"/>
                <w:szCs w:val="24"/>
              </w:rPr>
            </w:rPrChange>
          </w:rPr>
          <w:t xml:space="preserve">as a </w:t>
        </w:r>
      </w:ins>
      <w:ins w:id="548" w:author="Pandu Harimurti" w:date="2021-08-24T13:40:00Z">
        <w:r w:rsidR="00CA0EE7" w:rsidRPr="00FB26C4">
          <w:rPr>
            <w:rFonts w:asciiTheme="majorHAnsi" w:eastAsia="Times New Roman" w:hAnsiTheme="majorHAnsi" w:cstheme="majorHAnsi"/>
            <w:rPrChange w:id="549" w:author="Pandu Harimurti" w:date="2021-08-24T13:44:00Z">
              <w:rPr>
                <w:rFonts w:ascii="Times New Roman" w:eastAsia="Times New Roman" w:hAnsi="Times New Roman" w:cs="Times New Roman"/>
                <w:sz w:val="24"/>
                <w:szCs w:val="24"/>
              </w:rPr>
            </w:rPrChange>
          </w:rPr>
          <w:t xml:space="preserve">system </w:t>
        </w:r>
      </w:ins>
      <w:ins w:id="550" w:author="Pandu Harimurti" w:date="2021-08-24T13:39:00Z">
        <w:r w:rsidR="00CA0EE7" w:rsidRPr="00FB26C4">
          <w:rPr>
            <w:rFonts w:asciiTheme="majorHAnsi" w:eastAsia="Times New Roman" w:hAnsiTheme="majorHAnsi" w:cstheme="majorHAnsi"/>
            <w:rPrChange w:id="551" w:author="Pandu Harimurti" w:date="2021-08-24T13:44:00Z">
              <w:rPr>
                <w:rFonts w:ascii="Times New Roman" w:eastAsia="Times New Roman" w:hAnsi="Times New Roman" w:cs="Times New Roman"/>
                <w:sz w:val="24"/>
                <w:szCs w:val="24"/>
              </w:rPr>
            </w:rPrChange>
          </w:rPr>
          <w:t xml:space="preserve">standard that enables interoperability, </w:t>
        </w:r>
      </w:ins>
      <w:r w:rsidR="00610D52" w:rsidRPr="00FB26C4">
        <w:rPr>
          <w:rFonts w:asciiTheme="majorHAnsi" w:eastAsia="Times New Roman" w:hAnsiTheme="majorHAnsi" w:cstheme="majorHAnsi"/>
          <w:rPrChange w:id="552" w:author="Pandu Harimurti" w:date="2021-08-24T13:44:00Z">
            <w:rPr>
              <w:rFonts w:ascii="Times New Roman" w:eastAsia="Times New Roman" w:hAnsi="Times New Roman" w:cs="Times New Roman"/>
              <w:sz w:val="24"/>
              <w:szCs w:val="24"/>
            </w:rPr>
          </w:rPrChange>
        </w:rPr>
        <w:t>and training the newly appointed DTO staff</w:t>
      </w:r>
      <w:ins w:id="553" w:author="Pandu Harimurti" w:date="2021-08-24T13:39:00Z">
        <w:r w:rsidR="00CA0EE7" w:rsidRPr="00FB26C4">
          <w:rPr>
            <w:rFonts w:asciiTheme="majorHAnsi" w:eastAsia="Times New Roman" w:hAnsiTheme="majorHAnsi" w:cstheme="majorHAnsi"/>
            <w:rPrChange w:id="554" w:author="Pandu Harimurti" w:date="2021-08-24T13:44:00Z">
              <w:rPr>
                <w:rFonts w:ascii="Times New Roman" w:eastAsia="Times New Roman" w:hAnsi="Times New Roman" w:cs="Times New Roman"/>
                <w:sz w:val="24"/>
                <w:szCs w:val="24"/>
              </w:rPr>
            </w:rPrChange>
          </w:rPr>
          <w:t xml:space="preserve"> members</w:t>
        </w:r>
      </w:ins>
      <w:r w:rsidR="00610D52" w:rsidRPr="00FB26C4">
        <w:rPr>
          <w:rFonts w:asciiTheme="majorHAnsi" w:eastAsia="Times New Roman" w:hAnsiTheme="majorHAnsi" w:cstheme="majorHAnsi"/>
          <w:rPrChange w:id="555" w:author="Pandu Harimurti" w:date="2021-08-24T13:44:00Z">
            <w:rPr>
              <w:rFonts w:ascii="Times New Roman" w:eastAsia="Times New Roman" w:hAnsi="Times New Roman" w:cs="Times New Roman"/>
              <w:sz w:val="24"/>
              <w:szCs w:val="24"/>
            </w:rPr>
          </w:rPrChange>
        </w:rPr>
        <w:t xml:space="preserve"> with </w:t>
      </w:r>
      <w:ins w:id="556" w:author="Pandu Harimurti" w:date="2021-08-24T13:39:00Z">
        <w:r w:rsidR="00CA0EE7" w:rsidRPr="00FB26C4">
          <w:rPr>
            <w:rFonts w:asciiTheme="majorHAnsi" w:eastAsia="Times New Roman" w:hAnsiTheme="majorHAnsi" w:cstheme="majorHAnsi"/>
            <w:rPrChange w:id="557" w:author="Pandu Harimurti" w:date="2021-08-24T13:44:00Z">
              <w:rPr>
                <w:rFonts w:ascii="Times New Roman" w:eastAsia="Times New Roman" w:hAnsi="Times New Roman" w:cs="Times New Roman"/>
                <w:sz w:val="24"/>
                <w:szCs w:val="24"/>
              </w:rPr>
            </w:rPrChange>
          </w:rPr>
          <w:t>the</w:t>
        </w:r>
      </w:ins>
      <w:ins w:id="558" w:author="Pandu Harimurti" w:date="2021-08-24T13:40:00Z">
        <w:r w:rsidR="00CA0EE7" w:rsidRPr="00FB26C4">
          <w:rPr>
            <w:rFonts w:asciiTheme="majorHAnsi" w:eastAsia="Times New Roman" w:hAnsiTheme="majorHAnsi" w:cstheme="majorHAnsi"/>
            <w:rPrChange w:id="559" w:author="Pandu Harimurti" w:date="2021-08-24T13:44:00Z">
              <w:rPr>
                <w:rFonts w:ascii="Times New Roman" w:eastAsia="Times New Roman" w:hAnsi="Times New Roman" w:cs="Times New Roman"/>
                <w:sz w:val="24"/>
                <w:szCs w:val="24"/>
              </w:rPr>
            </w:rPrChange>
          </w:rPr>
          <w:t xml:space="preserve"> system</w:t>
        </w:r>
      </w:ins>
      <w:ins w:id="560" w:author="Pandu Harimurti" w:date="2021-08-24T13:39:00Z">
        <w:r w:rsidR="00CA0EE7" w:rsidRPr="00FB26C4">
          <w:rPr>
            <w:rFonts w:asciiTheme="majorHAnsi" w:eastAsia="Times New Roman" w:hAnsiTheme="majorHAnsi" w:cstheme="majorHAnsi"/>
            <w:rPrChange w:id="561" w:author="Pandu Harimurti" w:date="2021-08-24T13:44:00Z">
              <w:rPr>
                <w:rFonts w:ascii="Times New Roman" w:eastAsia="Times New Roman" w:hAnsi="Times New Roman" w:cs="Times New Roman"/>
                <w:sz w:val="24"/>
                <w:szCs w:val="24"/>
              </w:rPr>
            </w:rPrChange>
          </w:rPr>
          <w:t xml:space="preserve"> standard</w:t>
        </w:r>
      </w:ins>
      <w:del w:id="562" w:author="Pandu Harimurti" w:date="2021-08-24T13:40:00Z">
        <w:r w:rsidR="00610D52" w:rsidRPr="00FB26C4" w:rsidDel="00CA0EE7">
          <w:rPr>
            <w:rFonts w:asciiTheme="majorHAnsi" w:eastAsia="Times New Roman" w:hAnsiTheme="majorHAnsi" w:cstheme="majorHAnsi"/>
            <w:rPrChange w:id="563" w:author="Pandu Harimurti" w:date="2021-08-24T13:44:00Z">
              <w:rPr>
                <w:rFonts w:ascii="Times New Roman" w:eastAsia="Times New Roman" w:hAnsi="Times New Roman" w:cs="Times New Roman"/>
                <w:sz w:val="24"/>
                <w:szCs w:val="24"/>
              </w:rPr>
            </w:rPrChange>
          </w:rPr>
          <w:delText>FHIR as healthcare interoperability system standards</w:delText>
        </w:r>
      </w:del>
      <w:r w:rsidR="00610D52" w:rsidRPr="00FB26C4">
        <w:rPr>
          <w:rFonts w:asciiTheme="majorHAnsi" w:eastAsia="Times New Roman" w:hAnsiTheme="majorHAnsi" w:cstheme="majorHAnsi"/>
          <w:rPrChange w:id="564" w:author="Pandu Harimurti" w:date="2021-08-24T13:44:00Z">
            <w:rPr>
              <w:rFonts w:ascii="Times New Roman" w:eastAsia="Times New Roman" w:hAnsi="Times New Roman" w:cs="Times New Roman"/>
              <w:sz w:val="24"/>
              <w:szCs w:val="24"/>
            </w:rPr>
          </w:rPrChange>
        </w:rPr>
        <w:t>.</w:t>
      </w:r>
    </w:p>
    <w:p w14:paraId="0000000A" w14:textId="77777777" w:rsidR="00D00A5E" w:rsidRPr="00FB26C4" w:rsidRDefault="00D00A5E">
      <w:pPr>
        <w:rPr>
          <w:rFonts w:asciiTheme="majorHAnsi" w:eastAsia="Times New Roman" w:hAnsiTheme="majorHAnsi" w:cstheme="majorHAnsi"/>
          <w:b/>
          <w:rPrChange w:id="565" w:author="Pandu Harimurti" w:date="2021-08-24T13:44:00Z">
            <w:rPr>
              <w:rFonts w:ascii="Times New Roman" w:eastAsia="Times New Roman" w:hAnsi="Times New Roman" w:cs="Times New Roman"/>
              <w:b/>
              <w:sz w:val="24"/>
              <w:szCs w:val="24"/>
            </w:rPr>
          </w:rPrChange>
        </w:rPr>
      </w:pPr>
    </w:p>
    <w:p w14:paraId="0000000B" w14:textId="3DB62632" w:rsidR="00D00A5E" w:rsidRPr="00FB26C4" w:rsidRDefault="00610D52">
      <w:pPr>
        <w:rPr>
          <w:rFonts w:asciiTheme="majorHAnsi" w:eastAsia="Times New Roman" w:hAnsiTheme="majorHAnsi" w:cstheme="majorHAnsi"/>
          <w:b/>
          <w:rPrChange w:id="566" w:author="Pandu Harimurti" w:date="2021-08-24T13:44:00Z">
            <w:rPr>
              <w:rFonts w:ascii="Times New Roman" w:eastAsia="Times New Roman" w:hAnsi="Times New Roman" w:cs="Times New Roman"/>
              <w:b/>
              <w:sz w:val="24"/>
              <w:szCs w:val="24"/>
            </w:rPr>
          </w:rPrChange>
        </w:rPr>
      </w:pPr>
      <w:r w:rsidRPr="00FB26C4">
        <w:rPr>
          <w:rFonts w:asciiTheme="majorHAnsi" w:eastAsia="Times New Roman" w:hAnsiTheme="majorHAnsi" w:cstheme="majorHAnsi"/>
          <w:b/>
          <w:rPrChange w:id="567" w:author="Pandu Harimurti" w:date="2021-08-24T13:44:00Z">
            <w:rPr>
              <w:rFonts w:ascii="Times New Roman" w:eastAsia="Times New Roman" w:hAnsi="Times New Roman" w:cs="Times New Roman"/>
              <w:b/>
              <w:sz w:val="24"/>
              <w:szCs w:val="24"/>
            </w:rPr>
          </w:rPrChange>
        </w:rPr>
        <w:t>Objective</w:t>
      </w:r>
      <w:ins w:id="568" w:author="Pandu Harimurti" w:date="2021-08-24T13:46:00Z">
        <w:r w:rsidR="00E9599D">
          <w:rPr>
            <w:rFonts w:asciiTheme="majorHAnsi" w:eastAsia="Times New Roman" w:hAnsiTheme="majorHAnsi" w:cstheme="majorHAnsi"/>
            <w:b/>
          </w:rPr>
          <w:t>s</w:t>
        </w:r>
      </w:ins>
    </w:p>
    <w:p w14:paraId="0000000C" w14:textId="5AB703DF" w:rsidR="00D00A5E" w:rsidRPr="00FB26C4" w:rsidRDefault="00610D52">
      <w:pPr>
        <w:jc w:val="both"/>
        <w:rPr>
          <w:rFonts w:asciiTheme="majorHAnsi" w:eastAsia="Times New Roman" w:hAnsiTheme="majorHAnsi" w:cstheme="majorHAnsi"/>
          <w:rPrChange w:id="569" w:author="Pandu Harimurti" w:date="2021-08-24T13:44:00Z">
            <w:rPr>
              <w:rFonts w:ascii="Times New Roman" w:eastAsia="Times New Roman" w:hAnsi="Times New Roman" w:cs="Times New Roman"/>
              <w:sz w:val="24"/>
              <w:szCs w:val="24"/>
            </w:rPr>
          </w:rPrChange>
        </w:rPr>
      </w:pPr>
      <w:commentRangeStart w:id="570"/>
      <w:r w:rsidRPr="00FB26C4">
        <w:rPr>
          <w:rFonts w:asciiTheme="majorHAnsi" w:eastAsia="Times New Roman" w:hAnsiTheme="majorHAnsi" w:cstheme="majorHAnsi"/>
          <w:rPrChange w:id="571" w:author="Pandu Harimurti" w:date="2021-08-24T13:44:00Z">
            <w:rPr>
              <w:rFonts w:ascii="Times New Roman" w:eastAsia="Times New Roman" w:hAnsi="Times New Roman" w:cs="Times New Roman"/>
              <w:sz w:val="24"/>
              <w:szCs w:val="24"/>
            </w:rPr>
          </w:rPrChange>
        </w:rPr>
        <w:t>The assignment is for the consultant</w:t>
      </w:r>
      <w:ins w:id="572" w:author="Pandu Harimurti" w:date="2021-08-24T14:39:00Z">
        <w:r w:rsidR="003D6A47">
          <w:rPr>
            <w:rFonts w:asciiTheme="majorHAnsi" w:eastAsia="Times New Roman" w:hAnsiTheme="majorHAnsi" w:cstheme="majorHAnsi"/>
          </w:rPr>
          <w:t>(s)</w:t>
        </w:r>
      </w:ins>
      <w:r w:rsidRPr="00FB26C4">
        <w:rPr>
          <w:rFonts w:asciiTheme="majorHAnsi" w:eastAsia="Times New Roman" w:hAnsiTheme="majorHAnsi" w:cstheme="majorHAnsi"/>
          <w:rPrChange w:id="573" w:author="Pandu Harimurti" w:date="2021-08-24T13:44:00Z">
            <w:rPr>
              <w:rFonts w:ascii="Times New Roman" w:eastAsia="Times New Roman" w:hAnsi="Times New Roman" w:cs="Times New Roman"/>
              <w:sz w:val="24"/>
              <w:szCs w:val="24"/>
            </w:rPr>
          </w:rPrChange>
        </w:rPr>
        <w:t xml:space="preserve"> to</w:t>
      </w:r>
      <w:ins w:id="574" w:author="Pandu Harimurti" w:date="2021-08-25T16:20:00Z">
        <w:r w:rsidR="00CC34D2">
          <w:rPr>
            <w:rFonts w:asciiTheme="majorHAnsi" w:eastAsia="Times New Roman" w:hAnsiTheme="majorHAnsi" w:cstheme="majorHAnsi"/>
          </w:rPr>
          <w:t xml:space="preserve"> </w:t>
        </w:r>
      </w:ins>
      <w:ins w:id="575" w:author="Pandu Harimurti" w:date="2021-08-25T16:21:00Z">
        <w:r w:rsidR="00CC34D2">
          <w:rPr>
            <w:rFonts w:asciiTheme="majorHAnsi" w:eastAsia="Times New Roman" w:hAnsiTheme="majorHAnsi" w:cstheme="majorHAnsi"/>
          </w:rPr>
          <w:t xml:space="preserve">conduct capacity building activities, </w:t>
        </w:r>
      </w:ins>
      <w:ins w:id="576" w:author="Pandu Harimurti" w:date="2021-08-25T16:22:00Z">
        <w:r w:rsidR="00CC34D2">
          <w:rPr>
            <w:rFonts w:asciiTheme="majorHAnsi" w:eastAsia="Times New Roman" w:hAnsiTheme="majorHAnsi" w:cstheme="majorHAnsi"/>
          </w:rPr>
          <w:t xml:space="preserve">which </w:t>
        </w:r>
      </w:ins>
      <w:ins w:id="577" w:author="Pandu Harimurti" w:date="2021-08-25T16:23:00Z">
        <w:r w:rsidR="00CC34D2">
          <w:rPr>
            <w:rFonts w:asciiTheme="majorHAnsi" w:eastAsia="Times New Roman" w:hAnsiTheme="majorHAnsi" w:cstheme="majorHAnsi"/>
          </w:rPr>
          <w:t>are</w:t>
        </w:r>
      </w:ins>
      <w:ins w:id="578" w:author="Pandu Harimurti" w:date="2021-08-25T16:22:00Z">
        <w:r w:rsidR="00CC34D2">
          <w:rPr>
            <w:rFonts w:asciiTheme="majorHAnsi" w:eastAsia="Times New Roman" w:hAnsiTheme="majorHAnsi" w:cstheme="majorHAnsi"/>
          </w:rPr>
          <w:t xml:space="preserve"> crucial for the </w:t>
        </w:r>
      </w:ins>
      <w:del w:id="579" w:author="Pandu Harimurti" w:date="2021-08-25T16:20:00Z">
        <w:r w:rsidRPr="00FB26C4" w:rsidDel="00CC34D2">
          <w:rPr>
            <w:rFonts w:asciiTheme="majorHAnsi" w:eastAsia="Times New Roman" w:hAnsiTheme="majorHAnsi" w:cstheme="majorHAnsi"/>
            <w:rPrChange w:id="580" w:author="Pandu Harimurti" w:date="2021-08-24T13:44:00Z">
              <w:rPr>
                <w:rFonts w:ascii="Times New Roman" w:eastAsia="Times New Roman" w:hAnsi="Times New Roman" w:cs="Times New Roman"/>
                <w:sz w:val="24"/>
                <w:szCs w:val="24"/>
              </w:rPr>
            </w:rPrChange>
          </w:rPr>
          <w:delText xml:space="preserve"> support the </w:delText>
        </w:r>
      </w:del>
      <w:r w:rsidRPr="00FB26C4">
        <w:rPr>
          <w:rFonts w:asciiTheme="majorHAnsi" w:eastAsia="Times New Roman" w:hAnsiTheme="majorHAnsi" w:cstheme="majorHAnsi"/>
          <w:rPrChange w:id="581" w:author="Pandu Harimurti" w:date="2021-08-24T13:44:00Z">
            <w:rPr>
              <w:rFonts w:ascii="Times New Roman" w:eastAsia="Times New Roman" w:hAnsi="Times New Roman" w:cs="Times New Roman"/>
              <w:sz w:val="24"/>
              <w:szCs w:val="24"/>
            </w:rPr>
          </w:rPrChange>
        </w:rPr>
        <w:t>development of an interoperable and interconnected health information system in Indonesia</w:t>
      </w:r>
      <w:commentRangeEnd w:id="570"/>
      <w:r w:rsidR="00615BD1">
        <w:rPr>
          <w:rStyle w:val="CommentReference"/>
        </w:rPr>
        <w:commentReference w:id="570"/>
      </w:r>
      <w:r w:rsidRPr="00FB26C4">
        <w:rPr>
          <w:rFonts w:asciiTheme="majorHAnsi" w:eastAsia="Times New Roman" w:hAnsiTheme="majorHAnsi" w:cstheme="majorHAnsi"/>
          <w:rPrChange w:id="582" w:author="Pandu Harimurti" w:date="2021-08-24T13:44:00Z">
            <w:rPr>
              <w:rFonts w:ascii="Times New Roman" w:eastAsia="Times New Roman" w:hAnsi="Times New Roman" w:cs="Times New Roman"/>
              <w:sz w:val="24"/>
              <w:szCs w:val="24"/>
            </w:rPr>
          </w:rPrChange>
        </w:rPr>
        <w:t>. The support provided will</w:t>
      </w:r>
      <w:del w:id="583" w:author="Pandu Harimurti" w:date="2021-08-24T14:38:00Z">
        <w:r w:rsidRPr="00FB26C4" w:rsidDel="00421617">
          <w:rPr>
            <w:rFonts w:asciiTheme="majorHAnsi" w:eastAsia="Times New Roman" w:hAnsiTheme="majorHAnsi" w:cstheme="majorHAnsi"/>
            <w:rPrChange w:id="584" w:author="Pandu Harimurti" w:date="2021-08-24T13:44:00Z">
              <w:rPr>
                <w:rFonts w:ascii="Times New Roman" w:eastAsia="Times New Roman" w:hAnsi="Times New Roman" w:cs="Times New Roman"/>
                <w:sz w:val="24"/>
                <w:szCs w:val="24"/>
              </w:rPr>
            </w:rPrChange>
          </w:rPr>
          <w:delText xml:space="preserve"> be</w:delText>
        </w:r>
      </w:del>
      <w:r w:rsidRPr="00FB26C4">
        <w:rPr>
          <w:rFonts w:asciiTheme="majorHAnsi" w:eastAsia="Times New Roman" w:hAnsiTheme="majorHAnsi" w:cstheme="majorHAnsi"/>
          <w:rPrChange w:id="585" w:author="Pandu Harimurti" w:date="2021-08-24T13:44:00Z">
            <w:rPr>
              <w:rFonts w:ascii="Times New Roman" w:eastAsia="Times New Roman" w:hAnsi="Times New Roman" w:cs="Times New Roman"/>
              <w:sz w:val="24"/>
              <w:szCs w:val="24"/>
            </w:rPr>
          </w:rPrChange>
        </w:rPr>
        <w:t xml:space="preserve"> focus</w:t>
      </w:r>
      <w:del w:id="586" w:author="Pandu Harimurti" w:date="2021-08-24T14:38:00Z">
        <w:r w:rsidRPr="00FB26C4" w:rsidDel="00421617">
          <w:rPr>
            <w:rFonts w:asciiTheme="majorHAnsi" w:eastAsia="Times New Roman" w:hAnsiTheme="majorHAnsi" w:cstheme="majorHAnsi"/>
            <w:rPrChange w:id="587" w:author="Pandu Harimurti" w:date="2021-08-24T13:44:00Z">
              <w:rPr>
                <w:rFonts w:ascii="Times New Roman" w:eastAsia="Times New Roman" w:hAnsi="Times New Roman" w:cs="Times New Roman"/>
                <w:sz w:val="24"/>
                <w:szCs w:val="24"/>
              </w:rPr>
            </w:rPrChange>
          </w:rPr>
          <w:delText>ed</w:delText>
        </w:r>
      </w:del>
      <w:r w:rsidRPr="00FB26C4">
        <w:rPr>
          <w:rFonts w:asciiTheme="majorHAnsi" w:eastAsia="Times New Roman" w:hAnsiTheme="majorHAnsi" w:cstheme="majorHAnsi"/>
          <w:rPrChange w:id="588" w:author="Pandu Harimurti" w:date="2021-08-24T13:44:00Z">
            <w:rPr>
              <w:rFonts w:ascii="Times New Roman" w:eastAsia="Times New Roman" w:hAnsi="Times New Roman" w:cs="Times New Roman"/>
              <w:sz w:val="24"/>
              <w:szCs w:val="24"/>
            </w:rPr>
          </w:rPrChange>
        </w:rPr>
        <w:t xml:space="preserve"> on the currently ongoing effort by the Indonesian Ministry of Health and Digital Information Office</w:t>
      </w:r>
      <w:ins w:id="589" w:author="Pandu Harimurti" w:date="2021-08-24T14:38:00Z">
        <w:r w:rsidR="003D6A47">
          <w:rPr>
            <w:rFonts w:asciiTheme="majorHAnsi" w:eastAsia="Times New Roman" w:hAnsiTheme="majorHAnsi" w:cstheme="majorHAnsi"/>
          </w:rPr>
          <w:t xml:space="preserve"> (DTO</w:t>
        </w:r>
      </w:ins>
      <w:ins w:id="590" w:author="Pandu Harimurti" w:date="2021-08-24T14:39:00Z">
        <w:r w:rsidR="003D6A47">
          <w:rPr>
            <w:rFonts w:asciiTheme="majorHAnsi" w:eastAsia="Times New Roman" w:hAnsiTheme="majorHAnsi" w:cstheme="majorHAnsi"/>
          </w:rPr>
          <w:t>)</w:t>
        </w:r>
      </w:ins>
      <w:r w:rsidRPr="00FB26C4">
        <w:rPr>
          <w:rFonts w:asciiTheme="majorHAnsi" w:eastAsia="Times New Roman" w:hAnsiTheme="majorHAnsi" w:cstheme="majorHAnsi"/>
          <w:rPrChange w:id="591" w:author="Pandu Harimurti" w:date="2021-08-24T13:44:00Z">
            <w:rPr>
              <w:rFonts w:ascii="Times New Roman" w:eastAsia="Times New Roman" w:hAnsi="Times New Roman" w:cs="Times New Roman"/>
              <w:sz w:val="24"/>
              <w:szCs w:val="24"/>
            </w:rPr>
          </w:rPrChange>
        </w:rPr>
        <w:t>.</w:t>
      </w:r>
    </w:p>
    <w:p w14:paraId="32462740" w14:textId="079F7F71" w:rsidR="00421617" w:rsidRPr="00421617" w:rsidRDefault="00421617">
      <w:pPr>
        <w:rPr>
          <w:ins w:id="592" w:author="Pandu Harimurti" w:date="2021-08-24T14:38:00Z"/>
          <w:rFonts w:asciiTheme="majorHAnsi" w:eastAsia="Times New Roman" w:hAnsiTheme="majorHAnsi" w:cstheme="majorHAnsi"/>
          <w:b/>
          <w:bCs/>
          <w:rPrChange w:id="593" w:author="Pandu Harimurti" w:date="2021-08-24T14:38:00Z">
            <w:rPr>
              <w:ins w:id="594" w:author="Pandu Harimurti" w:date="2021-08-24T14:38:00Z"/>
              <w:rFonts w:asciiTheme="majorHAnsi" w:eastAsia="Times New Roman" w:hAnsiTheme="majorHAnsi" w:cstheme="majorHAnsi"/>
            </w:rPr>
          </w:rPrChange>
        </w:rPr>
      </w:pPr>
      <w:ins w:id="595" w:author="Pandu Harimurti" w:date="2021-08-24T14:38:00Z">
        <w:r w:rsidRPr="00421617">
          <w:rPr>
            <w:rFonts w:asciiTheme="majorHAnsi" w:eastAsia="Times New Roman" w:hAnsiTheme="majorHAnsi" w:cstheme="majorHAnsi"/>
            <w:b/>
            <w:bCs/>
            <w:rPrChange w:id="596" w:author="Pandu Harimurti" w:date="2021-08-24T14:38:00Z">
              <w:rPr>
                <w:rFonts w:asciiTheme="majorHAnsi" w:eastAsia="Times New Roman" w:hAnsiTheme="majorHAnsi" w:cstheme="majorHAnsi"/>
              </w:rPr>
            </w:rPrChange>
          </w:rPr>
          <w:t>Scope of work</w:t>
        </w:r>
      </w:ins>
    </w:p>
    <w:p w14:paraId="0000000D" w14:textId="1D17B9F8" w:rsidR="00D00A5E" w:rsidRPr="00FB26C4" w:rsidRDefault="00610D52">
      <w:pPr>
        <w:rPr>
          <w:rFonts w:asciiTheme="majorHAnsi" w:eastAsia="Times New Roman" w:hAnsiTheme="majorHAnsi" w:cstheme="majorHAnsi"/>
          <w:rPrChange w:id="597" w:author="Pandu Harimurti" w:date="2021-08-24T13:44:00Z">
            <w:rPr>
              <w:rFonts w:ascii="Times New Roman" w:eastAsia="Times New Roman" w:hAnsi="Times New Roman" w:cs="Times New Roman"/>
              <w:sz w:val="24"/>
              <w:szCs w:val="24"/>
            </w:rPr>
          </w:rPrChange>
        </w:rPr>
      </w:pPr>
      <w:r w:rsidRPr="00FB26C4">
        <w:rPr>
          <w:rFonts w:asciiTheme="majorHAnsi" w:eastAsia="Times New Roman" w:hAnsiTheme="majorHAnsi" w:cstheme="majorHAnsi"/>
          <w:rPrChange w:id="598" w:author="Pandu Harimurti" w:date="2021-08-24T13:44:00Z">
            <w:rPr>
              <w:rFonts w:ascii="Times New Roman" w:eastAsia="Times New Roman" w:hAnsi="Times New Roman" w:cs="Times New Roman"/>
              <w:sz w:val="24"/>
              <w:szCs w:val="24"/>
            </w:rPr>
          </w:rPrChange>
        </w:rPr>
        <w:t xml:space="preserve">The consultant is expected </w:t>
      </w:r>
      <w:r w:rsidR="00C20991" w:rsidRPr="00FB26C4">
        <w:rPr>
          <w:rFonts w:asciiTheme="majorHAnsi" w:eastAsia="Times New Roman" w:hAnsiTheme="majorHAnsi" w:cstheme="majorHAnsi"/>
          <w:rPrChange w:id="599" w:author="Pandu Harimurti" w:date="2021-08-24T13:44:00Z">
            <w:rPr>
              <w:rFonts w:ascii="Times New Roman" w:eastAsia="Times New Roman" w:hAnsi="Times New Roman" w:cs="Times New Roman"/>
              <w:sz w:val="24"/>
              <w:szCs w:val="24"/>
            </w:rPr>
          </w:rPrChange>
        </w:rPr>
        <w:t>to:</w:t>
      </w:r>
    </w:p>
    <w:p w14:paraId="46D38F13" w14:textId="66A9525F" w:rsidR="00DE703C" w:rsidRPr="00764269" w:rsidRDefault="00764269">
      <w:pPr>
        <w:pStyle w:val="ListParagraph"/>
        <w:numPr>
          <w:ilvl w:val="0"/>
          <w:numId w:val="2"/>
        </w:numPr>
        <w:jc w:val="both"/>
        <w:rPr>
          <w:ins w:id="600" w:author="Pandu Harimurti" w:date="2021-08-24T14:40:00Z"/>
          <w:rFonts w:asciiTheme="majorHAnsi" w:hAnsiTheme="majorHAnsi" w:cstheme="majorHAnsi"/>
          <w:rPrChange w:id="601" w:author="Pandu Harimurti" w:date="2021-08-24T14:40:00Z">
            <w:rPr>
              <w:ins w:id="602" w:author="Pandu Harimurti" w:date="2021-08-24T14:40:00Z"/>
            </w:rPr>
          </w:rPrChange>
        </w:rPr>
        <w:pPrChange w:id="603" w:author="Pandu Harimurti" w:date="2021-08-24T14:40:00Z">
          <w:pPr>
            <w:numPr>
              <w:numId w:val="2"/>
            </w:numPr>
            <w:ind w:left="720" w:hanging="360"/>
            <w:jc w:val="both"/>
          </w:pPr>
        </w:pPrChange>
      </w:pPr>
      <w:ins w:id="604" w:author="Pandu Harimurti" w:date="2021-08-24T14:40:00Z">
        <w:r>
          <w:rPr>
            <w:rFonts w:asciiTheme="majorHAnsi" w:hAnsiTheme="majorHAnsi" w:cstheme="majorHAnsi"/>
            <w:sz w:val="22"/>
            <w:szCs w:val="22"/>
          </w:rPr>
          <w:t>D</w:t>
        </w:r>
        <w:r w:rsidRPr="00FD5900">
          <w:rPr>
            <w:rFonts w:asciiTheme="majorHAnsi" w:hAnsiTheme="majorHAnsi" w:cstheme="majorHAnsi"/>
            <w:sz w:val="22"/>
            <w:szCs w:val="22"/>
          </w:rPr>
          <w:t xml:space="preserve">evelop a </w:t>
        </w:r>
      </w:ins>
      <w:ins w:id="605" w:author="Pandu Harimurti" w:date="2021-08-24T14:41:00Z">
        <w:r w:rsidR="0015229D">
          <w:rPr>
            <w:rFonts w:asciiTheme="majorHAnsi" w:hAnsiTheme="majorHAnsi" w:cstheme="majorHAnsi"/>
            <w:sz w:val="22"/>
            <w:szCs w:val="22"/>
          </w:rPr>
          <w:t xml:space="preserve">customized </w:t>
        </w:r>
        <w:r w:rsidR="0015229D" w:rsidRPr="00FD5900">
          <w:rPr>
            <w:rFonts w:asciiTheme="majorHAnsi" w:hAnsiTheme="majorHAnsi" w:cstheme="majorHAnsi"/>
            <w:sz w:val="22"/>
            <w:szCs w:val="22"/>
          </w:rPr>
          <w:t>curriculum</w:t>
        </w:r>
      </w:ins>
      <w:ins w:id="606" w:author="Pandu Harimurti" w:date="2021-08-24T14:40:00Z">
        <w:r w:rsidRPr="00FD5900">
          <w:rPr>
            <w:rFonts w:asciiTheme="majorHAnsi" w:hAnsiTheme="majorHAnsi" w:cstheme="majorHAnsi"/>
            <w:sz w:val="22"/>
            <w:szCs w:val="22"/>
          </w:rPr>
          <w:t xml:space="preserve"> for the FHIR implementation training</w:t>
        </w:r>
        <w:r>
          <w:rPr>
            <w:rFonts w:asciiTheme="majorHAnsi" w:hAnsiTheme="majorHAnsi" w:cstheme="majorHAnsi"/>
            <w:sz w:val="22"/>
            <w:szCs w:val="22"/>
          </w:rPr>
          <w:t xml:space="preserve"> that is suitable for the </w:t>
        </w:r>
      </w:ins>
      <w:ins w:id="607" w:author="Pandu Harimurti" w:date="2021-08-24T18:39:00Z">
        <w:r w:rsidR="00335CAA">
          <w:rPr>
            <w:rFonts w:asciiTheme="majorHAnsi" w:hAnsiTheme="majorHAnsi" w:cstheme="majorHAnsi"/>
            <w:sz w:val="22"/>
            <w:szCs w:val="22"/>
          </w:rPr>
          <w:t>characteristics of the</w:t>
        </w:r>
      </w:ins>
      <w:ins w:id="608" w:author="Pandu Harimurti" w:date="2021-08-24T18:40:00Z">
        <w:r w:rsidR="003B50A2">
          <w:rPr>
            <w:rFonts w:asciiTheme="majorHAnsi" w:hAnsiTheme="majorHAnsi" w:cstheme="majorHAnsi"/>
            <w:sz w:val="22"/>
            <w:szCs w:val="22"/>
          </w:rPr>
          <w:t xml:space="preserve"> target audience for the training,</w:t>
        </w:r>
      </w:ins>
      <w:ins w:id="609" w:author="Pandu Harimurti" w:date="2021-08-24T18:39:00Z">
        <w:r w:rsidR="00335CAA">
          <w:rPr>
            <w:rFonts w:asciiTheme="majorHAnsi" w:hAnsiTheme="majorHAnsi" w:cstheme="majorHAnsi"/>
            <w:sz w:val="22"/>
            <w:szCs w:val="22"/>
          </w:rPr>
          <w:t xml:space="preserve"> such as</w:t>
        </w:r>
      </w:ins>
      <w:ins w:id="610" w:author="Pandu Harimurti" w:date="2021-08-24T14:40:00Z">
        <w:r>
          <w:rPr>
            <w:rFonts w:asciiTheme="majorHAnsi" w:hAnsiTheme="majorHAnsi" w:cstheme="majorHAnsi"/>
            <w:sz w:val="22"/>
            <w:szCs w:val="22"/>
          </w:rPr>
          <w:t xml:space="preserve"> active technical staff members of </w:t>
        </w:r>
        <w:r>
          <w:rPr>
            <w:rFonts w:asciiTheme="majorHAnsi" w:hAnsiTheme="majorHAnsi" w:cstheme="majorHAnsi"/>
            <w:sz w:val="22"/>
            <w:szCs w:val="22"/>
          </w:rPr>
          <w:lastRenderedPageBreak/>
          <w:t>the Ministry of Health, local health offices, and health facilities</w:t>
        </w:r>
      </w:ins>
      <w:ins w:id="611" w:author="Pandu Harimurti" w:date="2021-08-24T18:39:00Z">
        <w:r w:rsidR="00C91584">
          <w:rPr>
            <w:rFonts w:asciiTheme="majorHAnsi" w:hAnsiTheme="majorHAnsi" w:cstheme="majorHAnsi"/>
            <w:sz w:val="22"/>
            <w:szCs w:val="22"/>
          </w:rPr>
          <w:t xml:space="preserve">, and other </w:t>
        </w:r>
      </w:ins>
      <w:ins w:id="612" w:author="Pandu Harimurti" w:date="2021-08-24T18:40:00Z">
        <w:r w:rsidR="00C91584">
          <w:rPr>
            <w:rFonts w:asciiTheme="majorHAnsi" w:hAnsiTheme="majorHAnsi" w:cstheme="majorHAnsi"/>
            <w:sz w:val="22"/>
            <w:szCs w:val="22"/>
          </w:rPr>
          <w:t xml:space="preserve">target </w:t>
        </w:r>
        <w:r w:rsidR="003B50A2">
          <w:rPr>
            <w:rFonts w:asciiTheme="majorHAnsi" w:hAnsiTheme="majorHAnsi" w:cstheme="majorHAnsi"/>
            <w:sz w:val="22"/>
            <w:szCs w:val="22"/>
          </w:rPr>
          <w:t>groups as agreed</w:t>
        </w:r>
      </w:ins>
      <w:ins w:id="613" w:author="Pandu Harimurti" w:date="2021-08-24T14:40:00Z">
        <w:r>
          <w:rPr>
            <w:rFonts w:asciiTheme="majorHAnsi" w:hAnsiTheme="majorHAnsi" w:cstheme="majorHAnsi"/>
            <w:sz w:val="22"/>
            <w:szCs w:val="22"/>
          </w:rPr>
          <w:t xml:space="preserve">. This </w:t>
        </w:r>
      </w:ins>
      <w:ins w:id="614" w:author="Pandu Harimurti" w:date="2021-08-24T18:41:00Z">
        <w:r w:rsidR="003B50A2">
          <w:rPr>
            <w:rFonts w:asciiTheme="majorHAnsi" w:hAnsiTheme="majorHAnsi" w:cstheme="majorHAnsi"/>
            <w:sz w:val="22"/>
            <w:szCs w:val="22"/>
          </w:rPr>
          <w:t xml:space="preserve">will </w:t>
        </w:r>
      </w:ins>
      <w:ins w:id="615" w:author="Pandu Harimurti" w:date="2021-08-24T14:40:00Z">
        <w:r>
          <w:rPr>
            <w:rFonts w:asciiTheme="majorHAnsi" w:hAnsiTheme="majorHAnsi" w:cstheme="majorHAnsi"/>
            <w:sz w:val="22"/>
            <w:szCs w:val="22"/>
          </w:rPr>
          <w:t>be done in</w:t>
        </w:r>
        <w:r w:rsidRPr="00764269">
          <w:rPr>
            <w:rFonts w:asciiTheme="majorHAnsi" w:hAnsiTheme="majorHAnsi" w:cstheme="majorHAnsi"/>
            <w:sz w:val="22"/>
            <w:szCs w:val="22"/>
          </w:rPr>
          <w:t xml:space="preserve"> </w:t>
        </w:r>
        <w:r>
          <w:rPr>
            <w:rFonts w:asciiTheme="majorHAnsi" w:hAnsiTheme="majorHAnsi" w:cstheme="majorHAnsi"/>
            <w:sz w:val="22"/>
            <w:szCs w:val="22"/>
          </w:rPr>
          <w:t>c</w:t>
        </w:r>
        <w:r w:rsidRPr="00FD5900">
          <w:rPr>
            <w:rFonts w:asciiTheme="majorHAnsi" w:hAnsiTheme="majorHAnsi" w:cstheme="majorHAnsi"/>
            <w:sz w:val="22"/>
            <w:szCs w:val="22"/>
          </w:rPr>
          <w:t>o</w:t>
        </w:r>
      </w:ins>
      <w:ins w:id="616" w:author="Pandu Harimurti" w:date="2021-08-24T18:41:00Z">
        <w:r w:rsidR="00E02D80">
          <w:rPr>
            <w:rFonts w:asciiTheme="majorHAnsi" w:hAnsiTheme="majorHAnsi" w:cstheme="majorHAnsi"/>
            <w:sz w:val="22"/>
            <w:szCs w:val="22"/>
          </w:rPr>
          <w:t xml:space="preserve">nsultation </w:t>
        </w:r>
      </w:ins>
      <w:ins w:id="617" w:author="Pandu Harimurti" w:date="2021-08-24T14:40:00Z">
        <w:r w:rsidRPr="00FD5900">
          <w:rPr>
            <w:rFonts w:asciiTheme="majorHAnsi" w:hAnsiTheme="majorHAnsi" w:cstheme="majorHAnsi"/>
            <w:sz w:val="22"/>
            <w:szCs w:val="22"/>
          </w:rPr>
          <w:t>with the WB</w:t>
        </w:r>
      </w:ins>
      <w:ins w:id="618" w:author="Pandu Harimurti" w:date="2021-08-24T14:41:00Z">
        <w:r>
          <w:rPr>
            <w:rFonts w:asciiTheme="majorHAnsi" w:hAnsiTheme="majorHAnsi" w:cstheme="majorHAnsi"/>
            <w:sz w:val="22"/>
            <w:szCs w:val="22"/>
          </w:rPr>
          <w:t xml:space="preserve"> Health team</w:t>
        </w:r>
        <w:r w:rsidR="006335C1">
          <w:rPr>
            <w:rFonts w:asciiTheme="majorHAnsi" w:hAnsiTheme="majorHAnsi" w:cstheme="majorHAnsi"/>
            <w:sz w:val="22"/>
            <w:szCs w:val="22"/>
          </w:rPr>
          <w:t xml:space="preserve"> including the WB technical</w:t>
        </w:r>
      </w:ins>
      <w:ins w:id="619" w:author="Pandu Harimurti" w:date="2021-08-24T14:40:00Z">
        <w:r w:rsidRPr="00FD5900">
          <w:rPr>
            <w:rFonts w:asciiTheme="majorHAnsi" w:hAnsiTheme="majorHAnsi" w:cstheme="majorHAnsi"/>
            <w:sz w:val="22"/>
            <w:szCs w:val="22"/>
          </w:rPr>
          <w:t xml:space="preserve"> </w:t>
        </w:r>
      </w:ins>
      <w:ins w:id="620" w:author="Pandu Harimurti" w:date="2021-08-24T14:41:00Z">
        <w:r w:rsidR="006335C1">
          <w:rPr>
            <w:rFonts w:asciiTheme="majorHAnsi" w:hAnsiTheme="majorHAnsi" w:cstheme="majorHAnsi"/>
            <w:sz w:val="22"/>
            <w:szCs w:val="22"/>
          </w:rPr>
          <w:t xml:space="preserve">consultant </w:t>
        </w:r>
      </w:ins>
      <w:ins w:id="621" w:author="Pandu Harimurti" w:date="2021-08-24T14:40:00Z">
        <w:r w:rsidRPr="00FD5900">
          <w:rPr>
            <w:rFonts w:asciiTheme="majorHAnsi" w:hAnsiTheme="majorHAnsi" w:cstheme="majorHAnsi"/>
            <w:sz w:val="22"/>
            <w:szCs w:val="22"/>
          </w:rPr>
          <w:t>team, and</w:t>
        </w:r>
      </w:ins>
      <w:ins w:id="622" w:author="Pandu Harimurti" w:date="2021-08-24T18:41:00Z">
        <w:r w:rsidR="00E02D80">
          <w:rPr>
            <w:rFonts w:asciiTheme="majorHAnsi" w:hAnsiTheme="majorHAnsi" w:cstheme="majorHAnsi"/>
            <w:sz w:val="22"/>
            <w:szCs w:val="22"/>
          </w:rPr>
          <w:t xml:space="preserve"> with inputs from the</w:t>
        </w:r>
      </w:ins>
      <w:ins w:id="623" w:author="Pandu Harimurti" w:date="2021-08-24T14:40:00Z">
        <w:r w:rsidRPr="00FD5900">
          <w:rPr>
            <w:rFonts w:asciiTheme="majorHAnsi" w:hAnsiTheme="majorHAnsi" w:cstheme="majorHAnsi"/>
            <w:sz w:val="22"/>
            <w:szCs w:val="22"/>
          </w:rPr>
          <w:t xml:space="preserve"> </w:t>
        </w:r>
        <w:proofErr w:type="spellStart"/>
        <w:r w:rsidRPr="00FD5900">
          <w:rPr>
            <w:rFonts w:asciiTheme="majorHAnsi" w:hAnsiTheme="majorHAnsi" w:cstheme="majorHAnsi"/>
            <w:sz w:val="22"/>
            <w:szCs w:val="22"/>
          </w:rPr>
          <w:t>MoH</w:t>
        </w:r>
        <w:proofErr w:type="spellEnd"/>
        <w:r>
          <w:rPr>
            <w:rFonts w:asciiTheme="majorHAnsi" w:hAnsiTheme="majorHAnsi" w:cstheme="majorHAnsi"/>
            <w:sz w:val="22"/>
            <w:szCs w:val="22"/>
          </w:rPr>
          <w:t>;</w:t>
        </w:r>
      </w:ins>
    </w:p>
    <w:p w14:paraId="0000000E" w14:textId="1D3D8D01" w:rsidR="00D00A5E" w:rsidRPr="00FB26C4" w:rsidRDefault="00610D52">
      <w:pPr>
        <w:numPr>
          <w:ilvl w:val="0"/>
          <w:numId w:val="2"/>
        </w:numPr>
        <w:jc w:val="both"/>
        <w:rPr>
          <w:rFonts w:asciiTheme="majorHAnsi" w:eastAsia="Times New Roman" w:hAnsiTheme="majorHAnsi" w:cstheme="majorHAnsi"/>
          <w:rPrChange w:id="624" w:author="Pandu Harimurti" w:date="2021-08-24T13:44:00Z">
            <w:rPr>
              <w:rFonts w:ascii="Times New Roman" w:eastAsia="Times New Roman" w:hAnsi="Times New Roman" w:cs="Times New Roman"/>
              <w:sz w:val="24"/>
              <w:szCs w:val="24"/>
            </w:rPr>
          </w:rPrChange>
        </w:rPr>
      </w:pPr>
      <w:r w:rsidRPr="00FB26C4">
        <w:rPr>
          <w:rFonts w:asciiTheme="majorHAnsi" w:eastAsia="Times New Roman" w:hAnsiTheme="majorHAnsi" w:cstheme="majorHAnsi"/>
          <w:rPrChange w:id="625" w:author="Pandu Harimurti" w:date="2021-08-24T13:44:00Z">
            <w:rPr>
              <w:rFonts w:ascii="Times New Roman" w:eastAsia="Times New Roman" w:hAnsi="Times New Roman" w:cs="Times New Roman"/>
              <w:sz w:val="24"/>
              <w:szCs w:val="24"/>
            </w:rPr>
          </w:rPrChange>
        </w:rPr>
        <w:t xml:space="preserve">Provide </w:t>
      </w:r>
      <w:ins w:id="626" w:author="Pandu Harimurti" w:date="2021-08-24T14:39:00Z">
        <w:r w:rsidR="00DE703C">
          <w:rPr>
            <w:rFonts w:asciiTheme="majorHAnsi" w:eastAsia="Times New Roman" w:hAnsiTheme="majorHAnsi" w:cstheme="majorHAnsi"/>
          </w:rPr>
          <w:t xml:space="preserve">training as the main feature of the </w:t>
        </w:r>
      </w:ins>
      <w:r w:rsidRPr="00FB26C4">
        <w:rPr>
          <w:rFonts w:asciiTheme="majorHAnsi" w:eastAsia="Times New Roman" w:hAnsiTheme="majorHAnsi" w:cstheme="majorHAnsi"/>
          <w:rPrChange w:id="627" w:author="Pandu Harimurti" w:date="2021-08-24T13:44:00Z">
            <w:rPr>
              <w:rFonts w:ascii="Times New Roman" w:eastAsia="Times New Roman" w:hAnsi="Times New Roman" w:cs="Times New Roman"/>
              <w:sz w:val="24"/>
              <w:szCs w:val="24"/>
            </w:rPr>
          </w:rPrChange>
        </w:rPr>
        <w:t xml:space="preserve">capacity building on FHIR implementation for the </w:t>
      </w:r>
      <w:proofErr w:type="spellStart"/>
      <w:r w:rsidRPr="00FB26C4">
        <w:rPr>
          <w:rFonts w:asciiTheme="majorHAnsi" w:eastAsia="Times New Roman" w:hAnsiTheme="majorHAnsi" w:cstheme="majorHAnsi"/>
          <w:rPrChange w:id="628" w:author="Pandu Harimurti" w:date="2021-08-24T13:44:00Z">
            <w:rPr>
              <w:rFonts w:ascii="Times New Roman" w:eastAsia="Times New Roman" w:hAnsi="Times New Roman" w:cs="Times New Roman"/>
              <w:sz w:val="24"/>
              <w:szCs w:val="24"/>
            </w:rPr>
          </w:rPrChange>
        </w:rPr>
        <w:t>MoH</w:t>
      </w:r>
      <w:proofErr w:type="spellEnd"/>
      <w:r w:rsidRPr="00FB26C4">
        <w:rPr>
          <w:rFonts w:asciiTheme="majorHAnsi" w:eastAsia="Times New Roman" w:hAnsiTheme="majorHAnsi" w:cstheme="majorHAnsi"/>
          <w:rPrChange w:id="629" w:author="Pandu Harimurti" w:date="2021-08-24T13:44:00Z">
            <w:rPr>
              <w:rFonts w:ascii="Times New Roman" w:eastAsia="Times New Roman" w:hAnsi="Times New Roman" w:cs="Times New Roman"/>
              <w:sz w:val="24"/>
              <w:szCs w:val="24"/>
            </w:rPr>
          </w:rPrChange>
        </w:rPr>
        <w:t xml:space="preserve"> Center for Data and Information and Digital Transformation Office staff</w:t>
      </w:r>
      <w:ins w:id="630" w:author="Pandu Harimurti" w:date="2021-08-24T14:41:00Z">
        <w:r w:rsidR="0015229D">
          <w:rPr>
            <w:rFonts w:asciiTheme="majorHAnsi" w:eastAsia="Times New Roman" w:hAnsiTheme="majorHAnsi" w:cstheme="majorHAnsi"/>
          </w:rPr>
          <w:t xml:space="preserve"> members;</w:t>
        </w:r>
      </w:ins>
      <w:del w:id="631" w:author="Pandu Harimurti" w:date="2021-08-24T14:41:00Z">
        <w:r w:rsidRPr="00FB26C4" w:rsidDel="0015229D">
          <w:rPr>
            <w:rFonts w:asciiTheme="majorHAnsi" w:eastAsia="Times New Roman" w:hAnsiTheme="majorHAnsi" w:cstheme="majorHAnsi"/>
            <w:rPrChange w:id="632" w:author="Pandu Harimurti" w:date="2021-08-24T13:44:00Z">
              <w:rPr>
                <w:rFonts w:ascii="Times New Roman" w:eastAsia="Times New Roman" w:hAnsi="Times New Roman" w:cs="Times New Roman"/>
                <w:sz w:val="24"/>
                <w:szCs w:val="24"/>
              </w:rPr>
            </w:rPrChange>
          </w:rPr>
          <w:delText>.</w:delText>
        </w:r>
      </w:del>
    </w:p>
    <w:p w14:paraId="43548414" w14:textId="705F9056" w:rsidR="001E27FA" w:rsidRPr="00FB26C4" w:rsidDel="00764269" w:rsidRDefault="001E27FA" w:rsidP="001E27FA">
      <w:pPr>
        <w:pStyle w:val="ListParagraph"/>
        <w:numPr>
          <w:ilvl w:val="0"/>
          <w:numId w:val="2"/>
        </w:numPr>
        <w:jc w:val="both"/>
        <w:rPr>
          <w:del w:id="633" w:author="Pandu Harimurti" w:date="2021-08-24T14:40:00Z"/>
          <w:rFonts w:asciiTheme="majorHAnsi" w:hAnsiTheme="majorHAnsi" w:cstheme="majorHAnsi"/>
          <w:sz w:val="22"/>
          <w:szCs w:val="22"/>
          <w:rPrChange w:id="634" w:author="Pandu Harimurti" w:date="2021-08-24T13:44:00Z">
            <w:rPr>
              <w:del w:id="635" w:author="Pandu Harimurti" w:date="2021-08-24T14:40:00Z"/>
            </w:rPr>
          </w:rPrChange>
        </w:rPr>
      </w:pPr>
      <w:del w:id="636" w:author="Pandu Harimurti" w:date="2021-08-24T14:40:00Z">
        <w:r w:rsidRPr="00FB26C4" w:rsidDel="00764269">
          <w:rPr>
            <w:rFonts w:asciiTheme="majorHAnsi" w:hAnsiTheme="majorHAnsi" w:cstheme="majorHAnsi"/>
            <w:sz w:val="22"/>
            <w:szCs w:val="22"/>
            <w:rPrChange w:id="637" w:author="Pandu Harimurti" w:date="2021-08-24T13:44:00Z">
              <w:rPr/>
            </w:rPrChange>
          </w:rPr>
          <w:delText xml:space="preserve">Collaborate with the WB’s Senior Health Specialist, team in the country management unit, </w:delText>
        </w:r>
        <w:r w:rsidR="000B2974" w:rsidRPr="00FB26C4" w:rsidDel="00764269">
          <w:rPr>
            <w:rFonts w:asciiTheme="majorHAnsi" w:hAnsiTheme="majorHAnsi" w:cstheme="majorHAnsi"/>
            <w:sz w:val="22"/>
            <w:szCs w:val="22"/>
            <w:rPrChange w:id="638" w:author="Pandu Harimurti" w:date="2021-08-24T13:44:00Z">
              <w:rPr/>
            </w:rPrChange>
          </w:rPr>
          <w:delText xml:space="preserve">and </w:delText>
        </w:r>
        <w:r w:rsidRPr="00FB26C4" w:rsidDel="00764269">
          <w:rPr>
            <w:rFonts w:asciiTheme="majorHAnsi" w:hAnsiTheme="majorHAnsi" w:cstheme="majorHAnsi"/>
            <w:sz w:val="22"/>
            <w:szCs w:val="22"/>
            <w:rPrChange w:id="639" w:author="Pandu Harimurti" w:date="2021-08-24T13:44:00Z">
              <w:rPr/>
            </w:rPrChange>
          </w:rPr>
          <w:delText xml:space="preserve">MoH </w:delText>
        </w:r>
        <w:r w:rsidR="000B2974" w:rsidRPr="00FB26C4" w:rsidDel="00764269">
          <w:rPr>
            <w:rFonts w:asciiTheme="majorHAnsi" w:hAnsiTheme="majorHAnsi" w:cstheme="majorHAnsi"/>
            <w:sz w:val="22"/>
            <w:szCs w:val="22"/>
            <w:rPrChange w:id="640" w:author="Pandu Harimurti" w:date="2021-08-24T13:44:00Z">
              <w:rPr/>
            </w:rPrChange>
          </w:rPr>
          <w:delText>to develop a curricula for the FHIR implementation training</w:delText>
        </w:r>
      </w:del>
    </w:p>
    <w:p w14:paraId="66D66129" w14:textId="1BE71DA0" w:rsidR="001E27FA" w:rsidRDefault="00610D52" w:rsidP="000B2974">
      <w:pPr>
        <w:numPr>
          <w:ilvl w:val="0"/>
          <w:numId w:val="2"/>
        </w:numPr>
        <w:jc w:val="both"/>
        <w:rPr>
          <w:ins w:id="641" w:author="Pandu Harimurti" w:date="2021-08-24T14:43:00Z"/>
          <w:rFonts w:asciiTheme="majorHAnsi" w:eastAsia="Times New Roman" w:hAnsiTheme="majorHAnsi" w:cstheme="majorHAnsi"/>
        </w:rPr>
      </w:pPr>
      <w:r w:rsidRPr="00FB26C4">
        <w:rPr>
          <w:rFonts w:asciiTheme="majorHAnsi" w:eastAsia="Times New Roman" w:hAnsiTheme="majorHAnsi" w:cstheme="majorHAnsi"/>
          <w:rPrChange w:id="642" w:author="Pandu Harimurti" w:date="2021-08-24T13:44:00Z">
            <w:rPr>
              <w:rFonts w:ascii="Times New Roman" w:eastAsia="Times New Roman" w:hAnsi="Times New Roman" w:cs="Times New Roman"/>
              <w:sz w:val="24"/>
              <w:szCs w:val="24"/>
            </w:rPr>
          </w:rPrChange>
        </w:rPr>
        <w:t xml:space="preserve">Provide technical assistance </w:t>
      </w:r>
      <w:ins w:id="643" w:author="Pandu Harimurti" w:date="2021-08-24T14:42:00Z">
        <w:r w:rsidR="0015229D">
          <w:rPr>
            <w:rFonts w:asciiTheme="majorHAnsi" w:eastAsia="Times New Roman" w:hAnsiTheme="majorHAnsi" w:cstheme="majorHAnsi"/>
          </w:rPr>
          <w:t xml:space="preserve">to the MOH </w:t>
        </w:r>
        <w:proofErr w:type="spellStart"/>
        <w:r w:rsidR="0015229D">
          <w:rPr>
            <w:rFonts w:asciiTheme="majorHAnsi" w:eastAsia="Times New Roman" w:hAnsiTheme="majorHAnsi" w:cstheme="majorHAnsi"/>
          </w:rPr>
          <w:t>Pusdatin</w:t>
        </w:r>
        <w:proofErr w:type="spellEnd"/>
        <w:r w:rsidR="0015229D">
          <w:rPr>
            <w:rFonts w:asciiTheme="majorHAnsi" w:eastAsia="Times New Roman" w:hAnsiTheme="majorHAnsi" w:cstheme="majorHAnsi"/>
          </w:rPr>
          <w:t xml:space="preserve"> and DTO team </w:t>
        </w:r>
      </w:ins>
      <w:r w:rsidRPr="00FB26C4">
        <w:rPr>
          <w:rFonts w:asciiTheme="majorHAnsi" w:eastAsia="Times New Roman" w:hAnsiTheme="majorHAnsi" w:cstheme="majorHAnsi"/>
          <w:rPrChange w:id="644" w:author="Pandu Harimurti" w:date="2021-08-24T13:44:00Z">
            <w:rPr>
              <w:rFonts w:ascii="Times New Roman" w:eastAsia="Times New Roman" w:hAnsi="Times New Roman" w:cs="Times New Roman"/>
              <w:sz w:val="24"/>
              <w:szCs w:val="24"/>
            </w:rPr>
          </w:rPrChange>
        </w:rPr>
        <w:t xml:space="preserve">on FHIR implementation </w:t>
      </w:r>
      <w:ins w:id="645" w:author="Pandu Harimurti" w:date="2021-08-24T14:42:00Z">
        <w:r w:rsidR="0015229D">
          <w:rPr>
            <w:rFonts w:asciiTheme="majorHAnsi" w:eastAsia="Times New Roman" w:hAnsiTheme="majorHAnsi" w:cstheme="majorHAnsi"/>
          </w:rPr>
          <w:t xml:space="preserve">especially in the </w:t>
        </w:r>
      </w:ins>
      <w:del w:id="646" w:author="Pandu Harimurti" w:date="2021-08-24T14:42:00Z">
        <w:r w:rsidRPr="00FB26C4" w:rsidDel="0015229D">
          <w:rPr>
            <w:rFonts w:asciiTheme="majorHAnsi" w:eastAsia="Times New Roman" w:hAnsiTheme="majorHAnsi" w:cstheme="majorHAnsi"/>
            <w:rPrChange w:id="647" w:author="Pandu Harimurti" w:date="2021-08-24T13:44:00Z">
              <w:rPr>
                <w:rFonts w:ascii="Times New Roman" w:eastAsia="Times New Roman" w:hAnsi="Times New Roman" w:cs="Times New Roman"/>
                <w:sz w:val="24"/>
                <w:szCs w:val="24"/>
              </w:rPr>
            </w:rPrChange>
          </w:rPr>
          <w:delText xml:space="preserve">focused on </w:delText>
        </w:r>
      </w:del>
      <w:r w:rsidRPr="00FB26C4">
        <w:rPr>
          <w:rFonts w:asciiTheme="majorHAnsi" w:eastAsia="Times New Roman" w:hAnsiTheme="majorHAnsi" w:cstheme="majorHAnsi"/>
          <w:rPrChange w:id="648" w:author="Pandu Harimurti" w:date="2021-08-24T13:44:00Z">
            <w:rPr>
              <w:rFonts w:ascii="Times New Roman" w:eastAsia="Times New Roman" w:hAnsi="Times New Roman" w:cs="Times New Roman"/>
              <w:sz w:val="24"/>
              <w:szCs w:val="24"/>
            </w:rPr>
          </w:rPrChange>
        </w:rPr>
        <w:t>selected</w:t>
      </w:r>
      <w:ins w:id="649" w:author="Pandu Harimurti" w:date="2021-08-24T14:42:00Z">
        <w:r w:rsidR="009D064F">
          <w:rPr>
            <w:rFonts w:asciiTheme="majorHAnsi" w:eastAsia="Times New Roman" w:hAnsiTheme="majorHAnsi" w:cstheme="majorHAnsi"/>
          </w:rPr>
          <w:t>/agreed</w:t>
        </w:r>
      </w:ins>
      <w:r w:rsidRPr="00FB26C4">
        <w:rPr>
          <w:rFonts w:asciiTheme="majorHAnsi" w:eastAsia="Times New Roman" w:hAnsiTheme="majorHAnsi" w:cstheme="majorHAnsi"/>
          <w:rPrChange w:id="650" w:author="Pandu Harimurti" w:date="2021-08-24T13:44:00Z">
            <w:rPr>
              <w:rFonts w:ascii="Times New Roman" w:eastAsia="Times New Roman" w:hAnsi="Times New Roman" w:cs="Times New Roman"/>
              <w:sz w:val="24"/>
              <w:szCs w:val="24"/>
            </w:rPr>
          </w:rPrChange>
        </w:rPr>
        <w:t xml:space="preserve"> </w:t>
      </w:r>
      <w:del w:id="651" w:author="Pandu Harimurti" w:date="2021-08-24T14:42:00Z">
        <w:r w:rsidRPr="00FB26C4" w:rsidDel="009D064F">
          <w:rPr>
            <w:rFonts w:asciiTheme="majorHAnsi" w:eastAsia="Times New Roman" w:hAnsiTheme="majorHAnsi" w:cstheme="majorHAnsi"/>
            <w:rPrChange w:id="652" w:author="Pandu Harimurti" w:date="2021-08-24T13:44:00Z">
              <w:rPr>
                <w:rFonts w:ascii="Times New Roman" w:eastAsia="Times New Roman" w:hAnsi="Times New Roman" w:cs="Times New Roman"/>
                <w:sz w:val="24"/>
                <w:szCs w:val="24"/>
              </w:rPr>
            </w:rPrChange>
          </w:rPr>
          <w:delText xml:space="preserve">use </w:delText>
        </w:r>
      </w:del>
      <w:ins w:id="653" w:author="Pandu Harimurti" w:date="2021-08-24T14:43:00Z">
        <w:r w:rsidR="009D064F">
          <w:rPr>
            <w:rFonts w:asciiTheme="majorHAnsi" w:eastAsia="Times New Roman" w:hAnsiTheme="majorHAnsi" w:cstheme="majorHAnsi"/>
          </w:rPr>
          <w:t>specific area (</w:t>
        </w:r>
        <w:proofErr w:type="spellStart"/>
        <w:r w:rsidR="009D064F">
          <w:rPr>
            <w:rFonts w:asciiTheme="majorHAnsi" w:eastAsia="Times New Roman" w:hAnsiTheme="majorHAnsi" w:cstheme="majorHAnsi"/>
          </w:rPr>
          <w:t>e.g</w:t>
        </w:r>
        <w:proofErr w:type="spellEnd"/>
        <w:r w:rsidR="009D064F">
          <w:rPr>
            <w:rFonts w:asciiTheme="majorHAnsi" w:eastAsia="Times New Roman" w:hAnsiTheme="majorHAnsi" w:cstheme="majorHAnsi"/>
          </w:rPr>
          <w:t xml:space="preserve"> integration of the New All Record with the hospital claim information system</w:t>
        </w:r>
        <w:r w:rsidR="00E54BF3">
          <w:rPr>
            <w:rFonts w:asciiTheme="majorHAnsi" w:eastAsia="Times New Roman" w:hAnsiTheme="majorHAnsi" w:cstheme="majorHAnsi"/>
          </w:rPr>
          <w:t>)</w:t>
        </w:r>
      </w:ins>
      <w:del w:id="654" w:author="Pandu Harimurti" w:date="2021-08-24T14:42:00Z">
        <w:r w:rsidRPr="00FB26C4" w:rsidDel="009D064F">
          <w:rPr>
            <w:rFonts w:asciiTheme="majorHAnsi" w:eastAsia="Times New Roman" w:hAnsiTheme="majorHAnsi" w:cstheme="majorHAnsi"/>
            <w:rPrChange w:id="655" w:author="Pandu Harimurti" w:date="2021-08-24T13:44:00Z">
              <w:rPr>
                <w:rFonts w:ascii="Times New Roman" w:eastAsia="Times New Roman" w:hAnsi="Times New Roman" w:cs="Times New Roman"/>
                <w:sz w:val="24"/>
                <w:szCs w:val="24"/>
              </w:rPr>
            </w:rPrChange>
          </w:rPr>
          <w:delText>cases</w:delText>
        </w:r>
      </w:del>
      <w:r w:rsidR="00702D75" w:rsidRPr="00FB26C4">
        <w:rPr>
          <w:rFonts w:asciiTheme="majorHAnsi" w:eastAsia="Times New Roman" w:hAnsiTheme="majorHAnsi" w:cstheme="majorHAnsi"/>
          <w:rPrChange w:id="656" w:author="Pandu Harimurti" w:date="2021-08-24T13:44:00Z">
            <w:rPr>
              <w:rFonts w:ascii="Times New Roman" w:eastAsia="Times New Roman" w:hAnsi="Times New Roman" w:cs="Times New Roman"/>
              <w:sz w:val="24"/>
              <w:szCs w:val="24"/>
            </w:rPr>
          </w:rPrChange>
        </w:rPr>
        <w:t>.</w:t>
      </w:r>
    </w:p>
    <w:p w14:paraId="0C683328" w14:textId="319068EE" w:rsidR="00E54BF3" w:rsidRPr="00FB26C4" w:rsidRDefault="008B0705" w:rsidP="000B2974">
      <w:pPr>
        <w:numPr>
          <w:ilvl w:val="0"/>
          <w:numId w:val="2"/>
        </w:numPr>
        <w:jc w:val="both"/>
        <w:rPr>
          <w:rFonts w:asciiTheme="majorHAnsi" w:eastAsia="Times New Roman" w:hAnsiTheme="majorHAnsi" w:cstheme="majorHAnsi"/>
          <w:rPrChange w:id="657" w:author="Pandu Harimurti" w:date="2021-08-24T13:44:00Z">
            <w:rPr>
              <w:rFonts w:ascii="Times New Roman" w:eastAsia="Times New Roman" w:hAnsi="Times New Roman" w:cs="Times New Roman"/>
              <w:sz w:val="24"/>
              <w:szCs w:val="24"/>
            </w:rPr>
          </w:rPrChange>
        </w:rPr>
      </w:pPr>
      <w:ins w:id="658" w:author="Pandu Harimurti" w:date="2021-08-24T14:45:00Z">
        <w:r>
          <w:rPr>
            <w:rFonts w:asciiTheme="majorHAnsi" w:eastAsia="Times New Roman" w:hAnsiTheme="majorHAnsi" w:cstheme="majorHAnsi"/>
          </w:rPr>
          <w:t xml:space="preserve">Provide inputs and feedback for further improvement to </w:t>
        </w:r>
      </w:ins>
      <w:ins w:id="659" w:author="Pandu Harimurti" w:date="2021-08-24T14:44:00Z">
        <w:r w:rsidR="00E54BF3">
          <w:rPr>
            <w:rFonts w:asciiTheme="majorHAnsi" w:eastAsia="Times New Roman" w:hAnsiTheme="majorHAnsi" w:cstheme="majorHAnsi"/>
          </w:rPr>
          <w:t xml:space="preserve">the existing MOH integrated information system </w:t>
        </w:r>
        <w:r w:rsidR="00FC5B50">
          <w:rPr>
            <w:rFonts w:asciiTheme="majorHAnsi" w:eastAsia="Times New Roman" w:hAnsiTheme="majorHAnsi" w:cstheme="majorHAnsi"/>
          </w:rPr>
          <w:t>for COVID-19 (New All Record).</w:t>
        </w:r>
      </w:ins>
    </w:p>
    <w:p w14:paraId="00000010" w14:textId="77777777" w:rsidR="00D00A5E" w:rsidRPr="00FB26C4" w:rsidRDefault="00D00A5E">
      <w:pPr>
        <w:rPr>
          <w:rFonts w:asciiTheme="majorHAnsi" w:eastAsia="Times New Roman" w:hAnsiTheme="majorHAnsi" w:cstheme="majorHAnsi"/>
          <w:b/>
          <w:rPrChange w:id="660" w:author="Pandu Harimurti" w:date="2021-08-24T13:44:00Z">
            <w:rPr>
              <w:rFonts w:ascii="Times New Roman" w:eastAsia="Times New Roman" w:hAnsi="Times New Roman" w:cs="Times New Roman"/>
              <w:b/>
              <w:sz w:val="24"/>
              <w:szCs w:val="24"/>
            </w:rPr>
          </w:rPrChange>
        </w:rPr>
      </w:pPr>
    </w:p>
    <w:p w14:paraId="00000011" w14:textId="77777777" w:rsidR="00D00A5E" w:rsidRPr="00FB26C4" w:rsidRDefault="00610D52">
      <w:pPr>
        <w:rPr>
          <w:rFonts w:asciiTheme="majorHAnsi" w:eastAsia="Times New Roman" w:hAnsiTheme="majorHAnsi" w:cstheme="majorHAnsi"/>
          <w:b/>
          <w:rPrChange w:id="661" w:author="Pandu Harimurti" w:date="2021-08-24T13:44:00Z">
            <w:rPr>
              <w:rFonts w:ascii="Times New Roman" w:eastAsia="Times New Roman" w:hAnsi="Times New Roman" w:cs="Times New Roman"/>
              <w:b/>
              <w:sz w:val="24"/>
              <w:szCs w:val="24"/>
            </w:rPr>
          </w:rPrChange>
        </w:rPr>
      </w:pPr>
      <w:r w:rsidRPr="00FB26C4">
        <w:rPr>
          <w:rFonts w:asciiTheme="majorHAnsi" w:eastAsia="Times New Roman" w:hAnsiTheme="majorHAnsi" w:cstheme="majorHAnsi"/>
          <w:b/>
          <w:rPrChange w:id="662" w:author="Pandu Harimurti" w:date="2021-08-24T13:44:00Z">
            <w:rPr>
              <w:rFonts w:ascii="Times New Roman" w:eastAsia="Times New Roman" w:hAnsi="Times New Roman" w:cs="Times New Roman"/>
              <w:b/>
              <w:sz w:val="24"/>
              <w:szCs w:val="24"/>
            </w:rPr>
          </w:rPrChange>
        </w:rPr>
        <w:t>Expected activities</w:t>
      </w:r>
    </w:p>
    <w:p w14:paraId="00000012" w14:textId="2900B29C" w:rsidR="00D00A5E" w:rsidRPr="00FB26C4" w:rsidRDefault="00610D52">
      <w:pPr>
        <w:jc w:val="both"/>
        <w:rPr>
          <w:rFonts w:asciiTheme="majorHAnsi" w:eastAsia="Times New Roman" w:hAnsiTheme="majorHAnsi" w:cstheme="majorHAnsi"/>
          <w:rPrChange w:id="663" w:author="Pandu Harimurti" w:date="2021-08-24T13:44:00Z">
            <w:rPr>
              <w:rFonts w:ascii="Times New Roman" w:eastAsia="Times New Roman" w:hAnsi="Times New Roman" w:cs="Times New Roman"/>
              <w:sz w:val="24"/>
              <w:szCs w:val="24"/>
            </w:rPr>
          </w:rPrChange>
        </w:rPr>
      </w:pPr>
      <w:r w:rsidRPr="00FB26C4">
        <w:rPr>
          <w:rFonts w:asciiTheme="majorHAnsi" w:eastAsia="Times New Roman" w:hAnsiTheme="majorHAnsi" w:cstheme="majorHAnsi"/>
          <w:rPrChange w:id="664" w:author="Pandu Harimurti" w:date="2021-08-24T13:44:00Z">
            <w:rPr>
              <w:rFonts w:ascii="Times New Roman" w:eastAsia="Times New Roman" w:hAnsi="Times New Roman" w:cs="Times New Roman"/>
              <w:sz w:val="24"/>
              <w:szCs w:val="24"/>
            </w:rPr>
          </w:rPrChange>
        </w:rPr>
        <w:t xml:space="preserve">The consultant is expected to act as a trainer to conduct and be actively involved in the following activities. However, the list is not exhaustive and may change considering the dynamic nature of the program </w:t>
      </w:r>
      <w:r w:rsidR="00C20991" w:rsidRPr="00FB26C4">
        <w:rPr>
          <w:rFonts w:asciiTheme="majorHAnsi" w:eastAsia="Times New Roman" w:hAnsiTheme="majorHAnsi" w:cstheme="majorHAnsi"/>
          <w:rPrChange w:id="665" w:author="Pandu Harimurti" w:date="2021-08-24T13:44:00Z">
            <w:rPr>
              <w:rFonts w:ascii="Times New Roman" w:eastAsia="Times New Roman" w:hAnsi="Times New Roman" w:cs="Times New Roman"/>
              <w:sz w:val="24"/>
              <w:szCs w:val="24"/>
            </w:rPr>
          </w:rPrChange>
        </w:rPr>
        <w:t>implementation:</w:t>
      </w:r>
    </w:p>
    <w:p w14:paraId="0459E0C7" w14:textId="0BDC36D0" w:rsidR="00255AD2" w:rsidRDefault="00255AD2">
      <w:pPr>
        <w:numPr>
          <w:ilvl w:val="0"/>
          <w:numId w:val="3"/>
        </w:numPr>
        <w:jc w:val="both"/>
        <w:rPr>
          <w:ins w:id="666" w:author="Pandu Harimurti" w:date="2021-08-24T14:46:00Z"/>
          <w:rFonts w:asciiTheme="majorHAnsi" w:eastAsia="Times New Roman" w:hAnsiTheme="majorHAnsi" w:cstheme="majorHAnsi"/>
        </w:rPr>
      </w:pPr>
      <w:ins w:id="667" w:author="Pandu Harimurti" w:date="2021-08-24T14:46:00Z">
        <w:r>
          <w:rPr>
            <w:rFonts w:asciiTheme="majorHAnsi" w:eastAsia="Times New Roman" w:hAnsiTheme="majorHAnsi" w:cstheme="majorHAnsi"/>
          </w:rPr>
          <w:t>Assess and review the MOH existing New All Record</w:t>
        </w:r>
      </w:ins>
      <w:ins w:id="668" w:author="Pandu Harimurti" w:date="2021-08-24T14:47:00Z">
        <w:r w:rsidR="00143455">
          <w:rPr>
            <w:rFonts w:asciiTheme="majorHAnsi" w:eastAsia="Times New Roman" w:hAnsiTheme="majorHAnsi" w:cstheme="majorHAnsi"/>
          </w:rPr>
          <w:t xml:space="preserve"> (the integrated information system);</w:t>
        </w:r>
      </w:ins>
    </w:p>
    <w:p w14:paraId="00000013" w14:textId="3215AB50" w:rsidR="00D00A5E" w:rsidRPr="00FB26C4" w:rsidRDefault="008B0705">
      <w:pPr>
        <w:numPr>
          <w:ilvl w:val="0"/>
          <w:numId w:val="3"/>
        </w:numPr>
        <w:jc w:val="both"/>
        <w:rPr>
          <w:rFonts w:asciiTheme="majorHAnsi" w:eastAsia="Times New Roman" w:hAnsiTheme="majorHAnsi" w:cstheme="majorHAnsi"/>
          <w:rPrChange w:id="669" w:author="Pandu Harimurti" w:date="2021-08-24T13:44:00Z">
            <w:rPr>
              <w:rFonts w:ascii="Times New Roman" w:eastAsia="Times New Roman" w:hAnsi="Times New Roman" w:cs="Times New Roman"/>
              <w:sz w:val="24"/>
              <w:szCs w:val="24"/>
            </w:rPr>
          </w:rPrChange>
        </w:rPr>
      </w:pPr>
      <w:ins w:id="670" w:author="Pandu Harimurti" w:date="2021-08-24T14:45:00Z">
        <w:r>
          <w:rPr>
            <w:rFonts w:asciiTheme="majorHAnsi" w:eastAsia="Times New Roman" w:hAnsiTheme="majorHAnsi" w:cstheme="majorHAnsi"/>
          </w:rPr>
          <w:t>Assess t</w:t>
        </w:r>
      </w:ins>
      <w:del w:id="671" w:author="Pandu Harimurti" w:date="2021-08-24T14:45:00Z">
        <w:r w:rsidR="00610D52" w:rsidRPr="00FB26C4" w:rsidDel="008B0705">
          <w:rPr>
            <w:rFonts w:asciiTheme="majorHAnsi" w:eastAsia="Times New Roman" w:hAnsiTheme="majorHAnsi" w:cstheme="majorHAnsi"/>
            <w:rPrChange w:id="672" w:author="Pandu Harimurti" w:date="2021-08-24T13:44:00Z">
              <w:rPr>
                <w:rFonts w:ascii="Times New Roman" w:eastAsia="Times New Roman" w:hAnsi="Times New Roman" w:cs="Times New Roman"/>
                <w:sz w:val="24"/>
                <w:szCs w:val="24"/>
              </w:rPr>
            </w:rPrChange>
          </w:rPr>
          <w:delText>T</w:delText>
        </w:r>
      </w:del>
      <w:r w:rsidR="00610D52" w:rsidRPr="00FB26C4">
        <w:rPr>
          <w:rFonts w:asciiTheme="majorHAnsi" w:eastAsia="Times New Roman" w:hAnsiTheme="majorHAnsi" w:cstheme="majorHAnsi"/>
          <w:rPrChange w:id="673" w:author="Pandu Harimurti" w:date="2021-08-24T13:44:00Z">
            <w:rPr>
              <w:rFonts w:ascii="Times New Roman" w:eastAsia="Times New Roman" w:hAnsi="Times New Roman" w:cs="Times New Roman"/>
              <w:sz w:val="24"/>
              <w:szCs w:val="24"/>
            </w:rPr>
          </w:rPrChange>
        </w:rPr>
        <w:t xml:space="preserve">raining needs and selected use cases will be provided by </w:t>
      </w:r>
      <w:proofErr w:type="spellStart"/>
      <w:r w:rsidR="00610D52" w:rsidRPr="00FB26C4">
        <w:rPr>
          <w:rFonts w:asciiTheme="majorHAnsi" w:eastAsia="Times New Roman" w:hAnsiTheme="majorHAnsi" w:cstheme="majorHAnsi"/>
          <w:rPrChange w:id="674" w:author="Pandu Harimurti" w:date="2021-08-24T13:44:00Z">
            <w:rPr>
              <w:rFonts w:ascii="Times New Roman" w:eastAsia="Times New Roman" w:hAnsi="Times New Roman" w:cs="Times New Roman"/>
              <w:sz w:val="24"/>
              <w:szCs w:val="24"/>
            </w:rPr>
          </w:rPrChange>
        </w:rPr>
        <w:t>MoH</w:t>
      </w:r>
      <w:proofErr w:type="spellEnd"/>
      <w:r w:rsidR="00610D52" w:rsidRPr="00FB26C4">
        <w:rPr>
          <w:rFonts w:asciiTheme="majorHAnsi" w:eastAsia="Times New Roman" w:hAnsiTheme="majorHAnsi" w:cstheme="majorHAnsi"/>
          <w:rPrChange w:id="675" w:author="Pandu Harimurti" w:date="2021-08-24T13:44:00Z">
            <w:rPr>
              <w:rFonts w:ascii="Times New Roman" w:eastAsia="Times New Roman" w:hAnsi="Times New Roman" w:cs="Times New Roman"/>
              <w:sz w:val="24"/>
              <w:szCs w:val="24"/>
            </w:rPr>
          </w:rPrChange>
        </w:rPr>
        <w:t xml:space="preserve"> and DTO in assistance with the WB consultant team</w:t>
      </w:r>
      <w:del w:id="676" w:author="Pandu Harimurti" w:date="2021-08-24T14:47:00Z">
        <w:r w:rsidR="00610D52" w:rsidRPr="00FB26C4" w:rsidDel="00143455">
          <w:rPr>
            <w:rFonts w:asciiTheme="majorHAnsi" w:eastAsia="Times New Roman" w:hAnsiTheme="majorHAnsi" w:cstheme="majorHAnsi"/>
            <w:rPrChange w:id="677" w:author="Pandu Harimurti" w:date="2021-08-24T13:44:00Z">
              <w:rPr>
                <w:rFonts w:ascii="Times New Roman" w:eastAsia="Times New Roman" w:hAnsi="Times New Roman" w:cs="Times New Roman"/>
                <w:sz w:val="24"/>
                <w:szCs w:val="24"/>
              </w:rPr>
            </w:rPrChange>
          </w:rPr>
          <w:delText xml:space="preserve"> (Tyo and Aldi)</w:delText>
        </w:r>
      </w:del>
      <w:r w:rsidR="00610D52" w:rsidRPr="00FB26C4">
        <w:rPr>
          <w:rFonts w:asciiTheme="majorHAnsi" w:eastAsia="Times New Roman" w:hAnsiTheme="majorHAnsi" w:cstheme="majorHAnsi"/>
          <w:rPrChange w:id="678" w:author="Pandu Harimurti" w:date="2021-08-24T13:44:00Z">
            <w:rPr>
              <w:rFonts w:ascii="Times New Roman" w:eastAsia="Times New Roman" w:hAnsi="Times New Roman" w:cs="Times New Roman"/>
              <w:sz w:val="24"/>
              <w:szCs w:val="24"/>
            </w:rPr>
          </w:rPrChange>
        </w:rPr>
        <w:t>.</w:t>
      </w:r>
    </w:p>
    <w:p w14:paraId="00000014" w14:textId="77777777" w:rsidR="00D00A5E" w:rsidRPr="00FB26C4" w:rsidRDefault="00610D52">
      <w:pPr>
        <w:numPr>
          <w:ilvl w:val="0"/>
          <w:numId w:val="3"/>
        </w:numPr>
        <w:jc w:val="both"/>
        <w:rPr>
          <w:rFonts w:asciiTheme="majorHAnsi" w:eastAsia="Times New Roman" w:hAnsiTheme="majorHAnsi" w:cstheme="majorHAnsi"/>
          <w:rPrChange w:id="679" w:author="Pandu Harimurti" w:date="2021-08-24T13:44:00Z">
            <w:rPr>
              <w:rFonts w:ascii="Times New Roman" w:eastAsia="Times New Roman" w:hAnsi="Times New Roman" w:cs="Times New Roman"/>
              <w:sz w:val="24"/>
              <w:szCs w:val="24"/>
            </w:rPr>
          </w:rPrChange>
        </w:rPr>
      </w:pPr>
      <w:r w:rsidRPr="00FB26C4">
        <w:rPr>
          <w:rFonts w:asciiTheme="majorHAnsi" w:eastAsia="Times New Roman" w:hAnsiTheme="majorHAnsi" w:cstheme="majorHAnsi"/>
          <w:rPrChange w:id="680" w:author="Pandu Harimurti" w:date="2021-08-24T13:44:00Z">
            <w:rPr>
              <w:rFonts w:ascii="Times New Roman" w:eastAsia="Times New Roman" w:hAnsi="Times New Roman" w:cs="Times New Roman"/>
              <w:sz w:val="24"/>
              <w:szCs w:val="24"/>
            </w:rPr>
          </w:rPrChange>
        </w:rPr>
        <w:t>Compile a set of training curriculum based on training needs.</w:t>
      </w:r>
    </w:p>
    <w:p w14:paraId="00000015" w14:textId="77777777" w:rsidR="00D00A5E" w:rsidRPr="00FB26C4" w:rsidRDefault="00610D52">
      <w:pPr>
        <w:numPr>
          <w:ilvl w:val="0"/>
          <w:numId w:val="3"/>
        </w:numPr>
        <w:jc w:val="both"/>
        <w:rPr>
          <w:rFonts w:asciiTheme="majorHAnsi" w:eastAsia="Times New Roman" w:hAnsiTheme="majorHAnsi" w:cstheme="majorHAnsi"/>
          <w:rPrChange w:id="681" w:author="Pandu Harimurti" w:date="2021-08-24T13:44:00Z">
            <w:rPr>
              <w:rFonts w:ascii="Times New Roman" w:eastAsia="Times New Roman" w:hAnsi="Times New Roman" w:cs="Times New Roman"/>
              <w:sz w:val="24"/>
              <w:szCs w:val="24"/>
            </w:rPr>
          </w:rPrChange>
        </w:rPr>
      </w:pPr>
      <w:r w:rsidRPr="00FB26C4">
        <w:rPr>
          <w:rFonts w:asciiTheme="majorHAnsi" w:eastAsia="Times New Roman" w:hAnsiTheme="majorHAnsi" w:cstheme="majorHAnsi"/>
          <w:rPrChange w:id="682" w:author="Pandu Harimurti" w:date="2021-08-24T13:44:00Z">
            <w:rPr>
              <w:rFonts w:ascii="Times New Roman" w:eastAsia="Times New Roman" w:hAnsi="Times New Roman" w:cs="Times New Roman"/>
              <w:sz w:val="24"/>
              <w:szCs w:val="24"/>
            </w:rPr>
          </w:rPrChange>
        </w:rPr>
        <w:t>Define training format (online/offline).</w:t>
      </w:r>
    </w:p>
    <w:p w14:paraId="00000016" w14:textId="77777777" w:rsidR="00D00A5E" w:rsidRPr="00FB26C4" w:rsidRDefault="00610D52">
      <w:pPr>
        <w:numPr>
          <w:ilvl w:val="0"/>
          <w:numId w:val="3"/>
        </w:numPr>
        <w:jc w:val="both"/>
        <w:rPr>
          <w:rFonts w:asciiTheme="majorHAnsi" w:eastAsia="Times New Roman" w:hAnsiTheme="majorHAnsi" w:cstheme="majorHAnsi"/>
          <w:rPrChange w:id="683" w:author="Pandu Harimurti" w:date="2021-08-24T13:44:00Z">
            <w:rPr>
              <w:rFonts w:ascii="Times New Roman" w:eastAsia="Times New Roman" w:hAnsi="Times New Roman" w:cs="Times New Roman"/>
              <w:sz w:val="24"/>
              <w:szCs w:val="24"/>
            </w:rPr>
          </w:rPrChange>
        </w:rPr>
      </w:pPr>
      <w:r w:rsidRPr="00FB26C4">
        <w:rPr>
          <w:rFonts w:asciiTheme="majorHAnsi" w:eastAsia="Times New Roman" w:hAnsiTheme="majorHAnsi" w:cstheme="majorHAnsi"/>
          <w:rPrChange w:id="684" w:author="Pandu Harimurti" w:date="2021-08-24T13:44:00Z">
            <w:rPr>
              <w:rFonts w:ascii="Times New Roman" w:eastAsia="Times New Roman" w:hAnsi="Times New Roman" w:cs="Times New Roman"/>
              <w:sz w:val="24"/>
              <w:szCs w:val="24"/>
            </w:rPr>
          </w:rPrChange>
        </w:rPr>
        <w:t>Define learning objectives.</w:t>
      </w:r>
    </w:p>
    <w:p w14:paraId="00000017" w14:textId="3B471C4E" w:rsidR="00D00A5E" w:rsidRPr="00FB26C4" w:rsidRDefault="00610D52">
      <w:pPr>
        <w:numPr>
          <w:ilvl w:val="0"/>
          <w:numId w:val="3"/>
        </w:numPr>
        <w:jc w:val="both"/>
        <w:rPr>
          <w:rFonts w:asciiTheme="majorHAnsi" w:eastAsia="Times New Roman" w:hAnsiTheme="majorHAnsi" w:cstheme="majorHAnsi"/>
          <w:rPrChange w:id="685" w:author="Pandu Harimurti" w:date="2021-08-24T13:44:00Z">
            <w:rPr>
              <w:rFonts w:ascii="Times New Roman" w:eastAsia="Times New Roman" w:hAnsi="Times New Roman" w:cs="Times New Roman"/>
              <w:sz w:val="24"/>
              <w:szCs w:val="24"/>
            </w:rPr>
          </w:rPrChange>
        </w:rPr>
      </w:pPr>
      <w:r w:rsidRPr="00FB26C4">
        <w:rPr>
          <w:rFonts w:asciiTheme="majorHAnsi" w:eastAsia="Times New Roman" w:hAnsiTheme="majorHAnsi" w:cstheme="majorHAnsi"/>
          <w:rPrChange w:id="686" w:author="Pandu Harimurti" w:date="2021-08-24T13:44:00Z">
            <w:rPr>
              <w:rFonts w:ascii="Times New Roman" w:eastAsia="Times New Roman" w:hAnsi="Times New Roman" w:cs="Times New Roman"/>
              <w:sz w:val="24"/>
              <w:szCs w:val="24"/>
            </w:rPr>
          </w:rPrChange>
        </w:rPr>
        <w:t xml:space="preserve">A </w:t>
      </w:r>
      <w:ins w:id="687" w:author="Pandu Harimurti" w:date="2021-08-24T14:45:00Z">
        <w:r w:rsidR="00255AD2">
          <w:rPr>
            <w:rFonts w:asciiTheme="majorHAnsi" w:eastAsia="Times New Roman" w:hAnsiTheme="majorHAnsi" w:cstheme="majorHAnsi"/>
          </w:rPr>
          <w:t>d</w:t>
        </w:r>
      </w:ins>
      <w:del w:id="688" w:author="Pandu Harimurti" w:date="2021-08-24T14:45:00Z">
        <w:r w:rsidRPr="00FB26C4" w:rsidDel="00255AD2">
          <w:rPr>
            <w:rFonts w:asciiTheme="majorHAnsi" w:eastAsia="Times New Roman" w:hAnsiTheme="majorHAnsi" w:cstheme="majorHAnsi"/>
            <w:rPrChange w:id="689" w:author="Pandu Harimurti" w:date="2021-08-24T13:44:00Z">
              <w:rPr>
                <w:rFonts w:ascii="Times New Roman" w:eastAsia="Times New Roman" w:hAnsi="Times New Roman" w:cs="Times New Roman"/>
                <w:sz w:val="24"/>
                <w:szCs w:val="24"/>
              </w:rPr>
            </w:rPrChange>
          </w:rPr>
          <w:delText>D</w:delText>
        </w:r>
      </w:del>
      <w:r w:rsidRPr="00FB26C4">
        <w:rPr>
          <w:rFonts w:asciiTheme="majorHAnsi" w:eastAsia="Times New Roman" w:hAnsiTheme="majorHAnsi" w:cstheme="majorHAnsi"/>
          <w:rPrChange w:id="690" w:author="Pandu Harimurti" w:date="2021-08-24T13:44:00Z">
            <w:rPr>
              <w:rFonts w:ascii="Times New Roman" w:eastAsia="Times New Roman" w:hAnsi="Times New Roman" w:cs="Times New Roman"/>
              <w:sz w:val="24"/>
              <w:szCs w:val="24"/>
            </w:rPr>
          </w:rPrChange>
        </w:rPr>
        <w:t>efined learner</w:t>
      </w:r>
      <w:ins w:id="691" w:author="Pandu Harimurti" w:date="2021-08-24T14:46:00Z">
        <w:r w:rsidR="00255AD2">
          <w:rPr>
            <w:rFonts w:asciiTheme="majorHAnsi" w:eastAsia="Times New Roman" w:hAnsiTheme="majorHAnsi" w:cstheme="majorHAnsi"/>
          </w:rPr>
          <w:t>’s</w:t>
        </w:r>
      </w:ins>
      <w:r w:rsidRPr="00FB26C4">
        <w:rPr>
          <w:rFonts w:asciiTheme="majorHAnsi" w:eastAsia="Times New Roman" w:hAnsiTheme="majorHAnsi" w:cstheme="majorHAnsi"/>
          <w:rPrChange w:id="692" w:author="Pandu Harimurti" w:date="2021-08-24T13:44:00Z">
            <w:rPr>
              <w:rFonts w:ascii="Times New Roman" w:eastAsia="Times New Roman" w:hAnsi="Times New Roman" w:cs="Times New Roman"/>
              <w:sz w:val="24"/>
              <w:szCs w:val="24"/>
            </w:rPr>
          </w:rPrChange>
        </w:rPr>
        <w:t xml:space="preserve"> </w:t>
      </w:r>
      <w:ins w:id="693" w:author="Pandu Harimurti" w:date="2021-08-24T14:46:00Z">
        <w:r w:rsidR="00255AD2">
          <w:rPr>
            <w:rFonts w:asciiTheme="majorHAnsi" w:eastAsia="Times New Roman" w:hAnsiTheme="majorHAnsi" w:cstheme="majorHAnsi"/>
          </w:rPr>
          <w:t xml:space="preserve">minimum knowledge and ability </w:t>
        </w:r>
      </w:ins>
      <w:del w:id="694" w:author="Pandu Harimurti" w:date="2021-08-24T14:46:00Z">
        <w:r w:rsidRPr="00FB26C4" w:rsidDel="00255AD2">
          <w:rPr>
            <w:rFonts w:asciiTheme="majorHAnsi" w:eastAsia="Times New Roman" w:hAnsiTheme="majorHAnsi" w:cstheme="majorHAnsi"/>
            <w:rPrChange w:id="695" w:author="Pandu Harimurti" w:date="2021-08-24T13:44:00Z">
              <w:rPr>
                <w:rFonts w:ascii="Times New Roman" w:eastAsia="Times New Roman" w:hAnsi="Times New Roman" w:cs="Times New Roman"/>
                <w:sz w:val="24"/>
                <w:szCs w:val="24"/>
              </w:rPr>
            </w:rPrChange>
          </w:rPr>
          <w:delText>needs to know and needs to be able</w:delText>
        </w:r>
      </w:del>
      <w:r w:rsidRPr="00FB26C4">
        <w:rPr>
          <w:rFonts w:asciiTheme="majorHAnsi" w:eastAsia="Times New Roman" w:hAnsiTheme="majorHAnsi" w:cstheme="majorHAnsi"/>
          <w:rPrChange w:id="696" w:author="Pandu Harimurti" w:date="2021-08-24T13:44:00Z">
            <w:rPr>
              <w:rFonts w:ascii="Times New Roman" w:eastAsia="Times New Roman" w:hAnsi="Times New Roman" w:cs="Times New Roman"/>
              <w:sz w:val="24"/>
              <w:szCs w:val="24"/>
            </w:rPr>
          </w:rPrChange>
        </w:rPr>
        <w:t>.</w:t>
      </w:r>
    </w:p>
    <w:p w14:paraId="00000018" w14:textId="77777777" w:rsidR="00D00A5E" w:rsidRPr="00FB26C4" w:rsidRDefault="00610D52">
      <w:pPr>
        <w:numPr>
          <w:ilvl w:val="0"/>
          <w:numId w:val="3"/>
        </w:numPr>
        <w:jc w:val="both"/>
        <w:rPr>
          <w:rFonts w:asciiTheme="majorHAnsi" w:eastAsia="Times New Roman" w:hAnsiTheme="majorHAnsi" w:cstheme="majorHAnsi"/>
          <w:rPrChange w:id="697" w:author="Pandu Harimurti" w:date="2021-08-24T13:44:00Z">
            <w:rPr>
              <w:rFonts w:ascii="Times New Roman" w:eastAsia="Times New Roman" w:hAnsi="Times New Roman" w:cs="Times New Roman"/>
              <w:sz w:val="24"/>
              <w:szCs w:val="24"/>
            </w:rPr>
          </w:rPrChange>
        </w:rPr>
      </w:pPr>
      <w:r w:rsidRPr="00FB26C4">
        <w:rPr>
          <w:rFonts w:asciiTheme="majorHAnsi" w:eastAsia="Times New Roman" w:hAnsiTheme="majorHAnsi" w:cstheme="majorHAnsi"/>
          <w:rPrChange w:id="698" w:author="Pandu Harimurti" w:date="2021-08-24T13:44:00Z">
            <w:rPr>
              <w:rFonts w:ascii="Times New Roman" w:eastAsia="Times New Roman" w:hAnsi="Times New Roman" w:cs="Times New Roman"/>
              <w:sz w:val="24"/>
              <w:szCs w:val="24"/>
            </w:rPr>
          </w:rPrChange>
        </w:rPr>
        <w:t>Produce learning materials built upon the training curriculum.</w:t>
      </w:r>
    </w:p>
    <w:p w14:paraId="00000019" w14:textId="77777777" w:rsidR="00D00A5E" w:rsidRPr="00FB26C4" w:rsidRDefault="00610D52">
      <w:pPr>
        <w:numPr>
          <w:ilvl w:val="0"/>
          <w:numId w:val="3"/>
        </w:numPr>
        <w:jc w:val="both"/>
        <w:rPr>
          <w:rFonts w:asciiTheme="majorHAnsi" w:eastAsia="Times New Roman" w:hAnsiTheme="majorHAnsi" w:cstheme="majorHAnsi"/>
          <w:rPrChange w:id="699" w:author="Pandu Harimurti" w:date="2021-08-24T13:44:00Z">
            <w:rPr>
              <w:rFonts w:ascii="Times New Roman" w:eastAsia="Times New Roman" w:hAnsi="Times New Roman" w:cs="Times New Roman"/>
              <w:sz w:val="24"/>
              <w:szCs w:val="24"/>
            </w:rPr>
          </w:rPrChange>
        </w:rPr>
      </w:pPr>
      <w:r w:rsidRPr="00FB26C4">
        <w:rPr>
          <w:rFonts w:asciiTheme="majorHAnsi" w:eastAsia="Times New Roman" w:hAnsiTheme="majorHAnsi" w:cstheme="majorHAnsi"/>
          <w:rPrChange w:id="700" w:author="Pandu Harimurti" w:date="2021-08-24T13:44:00Z">
            <w:rPr>
              <w:rFonts w:ascii="Times New Roman" w:eastAsia="Times New Roman" w:hAnsi="Times New Roman" w:cs="Times New Roman"/>
              <w:sz w:val="24"/>
              <w:szCs w:val="24"/>
            </w:rPr>
          </w:rPrChange>
        </w:rPr>
        <w:t>Organize the learner's logical steps.</w:t>
      </w:r>
    </w:p>
    <w:p w14:paraId="0000001A" w14:textId="77777777" w:rsidR="00D00A5E" w:rsidRPr="00FB26C4" w:rsidRDefault="00610D52">
      <w:pPr>
        <w:numPr>
          <w:ilvl w:val="0"/>
          <w:numId w:val="3"/>
        </w:numPr>
        <w:jc w:val="both"/>
        <w:rPr>
          <w:rFonts w:asciiTheme="majorHAnsi" w:eastAsia="Times New Roman" w:hAnsiTheme="majorHAnsi" w:cstheme="majorHAnsi"/>
          <w:rPrChange w:id="701" w:author="Pandu Harimurti" w:date="2021-08-24T13:44:00Z">
            <w:rPr>
              <w:rFonts w:ascii="Times New Roman" w:eastAsia="Times New Roman" w:hAnsi="Times New Roman" w:cs="Times New Roman"/>
              <w:sz w:val="24"/>
              <w:szCs w:val="24"/>
            </w:rPr>
          </w:rPrChange>
        </w:rPr>
      </w:pPr>
      <w:r w:rsidRPr="00FB26C4">
        <w:rPr>
          <w:rFonts w:asciiTheme="majorHAnsi" w:eastAsia="Times New Roman" w:hAnsiTheme="majorHAnsi" w:cstheme="majorHAnsi"/>
          <w:rPrChange w:id="702" w:author="Pandu Harimurti" w:date="2021-08-24T13:44:00Z">
            <w:rPr>
              <w:rFonts w:ascii="Times New Roman" w:eastAsia="Times New Roman" w:hAnsi="Times New Roman" w:cs="Times New Roman"/>
              <w:sz w:val="24"/>
              <w:szCs w:val="24"/>
            </w:rPr>
          </w:rPrChange>
        </w:rPr>
        <w:t>Design ways for learners to demonstrate what they are learning based on selected use cases.</w:t>
      </w:r>
    </w:p>
    <w:p w14:paraId="2C45AE09" w14:textId="7303738B" w:rsidR="00326DFE" w:rsidRPr="00FB26C4" w:rsidRDefault="00610D52" w:rsidP="00326DFE">
      <w:pPr>
        <w:numPr>
          <w:ilvl w:val="0"/>
          <w:numId w:val="3"/>
        </w:numPr>
        <w:jc w:val="both"/>
        <w:rPr>
          <w:rFonts w:asciiTheme="majorHAnsi" w:eastAsia="Times New Roman" w:hAnsiTheme="majorHAnsi" w:cstheme="majorHAnsi"/>
          <w:rPrChange w:id="703" w:author="Pandu Harimurti" w:date="2021-08-24T13:44:00Z">
            <w:rPr>
              <w:rFonts w:ascii="Times New Roman" w:eastAsia="Times New Roman" w:hAnsi="Times New Roman" w:cs="Times New Roman"/>
              <w:sz w:val="24"/>
              <w:szCs w:val="24"/>
            </w:rPr>
          </w:rPrChange>
        </w:rPr>
      </w:pPr>
      <w:r w:rsidRPr="00FB26C4">
        <w:rPr>
          <w:rFonts w:asciiTheme="majorHAnsi" w:eastAsia="Times New Roman" w:hAnsiTheme="majorHAnsi" w:cstheme="majorHAnsi"/>
          <w:rPrChange w:id="704" w:author="Pandu Harimurti" w:date="2021-08-24T13:44:00Z">
            <w:rPr>
              <w:rFonts w:ascii="Times New Roman" w:eastAsia="Times New Roman" w:hAnsi="Times New Roman" w:cs="Times New Roman"/>
              <w:sz w:val="24"/>
              <w:szCs w:val="24"/>
            </w:rPr>
          </w:rPrChange>
        </w:rPr>
        <w:t>Evaluate the learning conducted (</w:t>
      </w:r>
      <w:proofErr w:type="spellStart"/>
      <w:r w:rsidRPr="00FB26C4">
        <w:rPr>
          <w:rFonts w:asciiTheme="majorHAnsi" w:eastAsia="Times New Roman" w:hAnsiTheme="majorHAnsi" w:cstheme="majorHAnsi"/>
          <w:rPrChange w:id="705" w:author="Pandu Harimurti" w:date="2021-08-24T13:44:00Z">
            <w:rPr>
              <w:rFonts w:ascii="Times New Roman" w:eastAsia="Times New Roman" w:hAnsi="Times New Roman" w:cs="Times New Roman"/>
              <w:sz w:val="24"/>
              <w:szCs w:val="24"/>
            </w:rPr>
          </w:rPrChange>
        </w:rPr>
        <w:t>eg.</w:t>
      </w:r>
      <w:proofErr w:type="spellEnd"/>
      <w:r w:rsidRPr="00FB26C4">
        <w:rPr>
          <w:rFonts w:asciiTheme="majorHAnsi" w:eastAsia="Times New Roman" w:hAnsiTheme="majorHAnsi" w:cstheme="majorHAnsi"/>
          <w:rPrChange w:id="706" w:author="Pandu Harimurti" w:date="2021-08-24T13:44:00Z">
            <w:rPr>
              <w:rFonts w:ascii="Times New Roman" w:eastAsia="Times New Roman" w:hAnsi="Times New Roman" w:cs="Times New Roman"/>
              <w:sz w:val="24"/>
              <w:szCs w:val="24"/>
            </w:rPr>
          </w:rPrChange>
        </w:rPr>
        <w:t xml:space="preserve"> pre and </w:t>
      </w:r>
      <w:proofErr w:type="spellStart"/>
      <w:r w:rsidRPr="00FB26C4">
        <w:rPr>
          <w:rFonts w:asciiTheme="majorHAnsi" w:eastAsia="Times New Roman" w:hAnsiTheme="majorHAnsi" w:cstheme="majorHAnsi"/>
          <w:rPrChange w:id="707" w:author="Pandu Harimurti" w:date="2021-08-24T13:44:00Z">
            <w:rPr>
              <w:rFonts w:ascii="Times New Roman" w:eastAsia="Times New Roman" w:hAnsi="Times New Roman" w:cs="Times New Roman"/>
              <w:sz w:val="24"/>
              <w:szCs w:val="24"/>
            </w:rPr>
          </w:rPrChange>
        </w:rPr>
        <w:t>post tests</w:t>
      </w:r>
      <w:proofErr w:type="spellEnd"/>
      <w:r w:rsidRPr="00FB26C4">
        <w:rPr>
          <w:rFonts w:asciiTheme="majorHAnsi" w:eastAsia="Times New Roman" w:hAnsiTheme="majorHAnsi" w:cstheme="majorHAnsi"/>
          <w:rPrChange w:id="708" w:author="Pandu Harimurti" w:date="2021-08-24T13:44:00Z">
            <w:rPr>
              <w:rFonts w:ascii="Times New Roman" w:eastAsia="Times New Roman" w:hAnsi="Times New Roman" w:cs="Times New Roman"/>
              <w:sz w:val="24"/>
              <w:szCs w:val="24"/>
            </w:rPr>
          </w:rPrChange>
        </w:rPr>
        <w:t xml:space="preserve">, demonstration </w:t>
      </w:r>
      <w:r w:rsidR="00326DFE" w:rsidRPr="00FB26C4">
        <w:rPr>
          <w:rFonts w:asciiTheme="majorHAnsi" w:eastAsia="Times New Roman" w:hAnsiTheme="majorHAnsi" w:cstheme="majorHAnsi"/>
          <w:rPrChange w:id="709" w:author="Pandu Harimurti" w:date="2021-08-24T13:44:00Z">
            <w:rPr>
              <w:rFonts w:ascii="Times New Roman" w:eastAsia="Times New Roman" w:hAnsi="Times New Roman" w:cs="Times New Roman"/>
              <w:sz w:val="24"/>
              <w:szCs w:val="24"/>
            </w:rPr>
          </w:rPrChange>
        </w:rPr>
        <w:t>of FHIR integration</w:t>
      </w:r>
      <w:r w:rsidRPr="00FB26C4">
        <w:rPr>
          <w:rFonts w:asciiTheme="majorHAnsi" w:eastAsia="Times New Roman" w:hAnsiTheme="majorHAnsi" w:cstheme="majorHAnsi"/>
          <w:rPrChange w:id="710" w:author="Pandu Harimurti" w:date="2021-08-24T13:44:00Z">
            <w:rPr>
              <w:rFonts w:ascii="Times New Roman" w:eastAsia="Times New Roman" w:hAnsi="Times New Roman" w:cs="Times New Roman"/>
              <w:sz w:val="24"/>
              <w:szCs w:val="24"/>
            </w:rPr>
          </w:rPrChange>
        </w:rPr>
        <w:t>, etc.)</w:t>
      </w:r>
    </w:p>
    <w:p w14:paraId="0000001C" w14:textId="77777777" w:rsidR="00D00A5E" w:rsidRPr="00FB26C4" w:rsidRDefault="00D00A5E">
      <w:pPr>
        <w:rPr>
          <w:rFonts w:asciiTheme="majorHAnsi" w:eastAsia="Times New Roman" w:hAnsiTheme="majorHAnsi" w:cstheme="majorHAnsi"/>
          <w:b/>
          <w:rPrChange w:id="711" w:author="Pandu Harimurti" w:date="2021-08-24T13:44:00Z">
            <w:rPr>
              <w:rFonts w:ascii="Times New Roman" w:eastAsia="Times New Roman" w:hAnsi="Times New Roman" w:cs="Times New Roman"/>
              <w:b/>
              <w:sz w:val="24"/>
              <w:szCs w:val="24"/>
            </w:rPr>
          </w:rPrChange>
        </w:rPr>
      </w:pPr>
    </w:p>
    <w:p w14:paraId="0000001D" w14:textId="77777777" w:rsidR="00D00A5E" w:rsidRPr="00FB26C4" w:rsidRDefault="00610D52">
      <w:pPr>
        <w:rPr>
          <w:rFonts w:asciiTheme="majorHAnsi" w:eastAsia="Times New Roman" w:hAnsiTheme="majorHAnsi" w:cstheme="majorHAnsi"/>
          <w:b/>
          <w:rPrChange w:id="712" w:author="Pandu Harimurti" w:date="2021-08-24T13:44:00Z">
            <w:rPr>
              <w:rFonts w:ascii="Times New Roman" w:eastAsia="Times New Roman" w:hAnsi="Times New Roman" w:cs="Times New Roman"/>
              <w:b/>
              <w:sz w:val="24"/>
              <w:szCs w:val="24"/>
            </w:rPr>
          </w:rPrChange>
        </w:rPr>
      </w:pPr>
      <w:r w:rsidRPr="00FB26C4">
        <w:rPr>
          <w:rFonts w:asciiTheme="majorHAnsi" w:eastAsia="Times New Roman" w:hAnsiTheme="majorHAnsi" w:cstheme="majorHAnsi"/>
          <w:b/>
          <w:rPrChange w:id="713" w:author="Pandu Harimurti" w:date="2021-08-24T13:44:00Z">
            <w:rPr>
              <w:rFonts w:ascii="Times New Roman" w:eastAsia="Times New Roman" w:hAnsi="Times New Roman" w:cs="Times New Roman"/>
              <w:b/>
              <w:sz w:val="24"/>
              <w:szCs w:val="24"/>
            </w:rPr>
          </w:rPrChange>
        </w:rPr>
        <w:t>Expected deliverables</w:t>
      </w:r>
    </w:p>
    <w:p w14:paraId="0000001E" w14:textId="44576E11" w:rsidR="00D00A5E" w:rsidRPr="00E02D80" w:rsidRDefault="00E02D80">
      <w:pPr>
        <w:pStyle w:val="ListParagraph"/>
        <w:numPr>
          <w:ilvl w:val="0"/>
          <w:numId w:val="3"/>
        </w:numPr>
        <w:jc w:val="both"/>
        <w:rPr>
          <w:rFonts w:asciiTheme="majorHAnsi" w:hAnsiTheme="majorHAnsi" w:cstheme="majorHAnsi"/>
          <w:sz w:val="22"/>
          <w:szCs w:val="22"/>
          <w:rPrChange w:id="714" w:author="Pandu Harimurti" w:date="2021-08-24T18:42:00Z">
            <w:rPr>
              <w:rFonts w:ascii="Times New Roman" w:eastAsia="Times New Roman" w:hAnsi="Times New Roman" w:cs="Times New Roman"/>
              <w:sz w:val="24"/>
              <w:szCs w:val="24"/>
            </w:rPr>
          </w:rPrChange>
        </w:rPr>
        <w:pPrChange w:id="715" w:author="Pandu Harimurti" w:date="2021-08-24T18:41:00Z">
          <w:pPr>
            <w:jc w:val="both"/>
          </w:pPr>
        </w:pPrChange>
      </w:pPr>
      <w:ins w:id="716" w:author="Pandu Harimurti" w:date="2021-08-24T18:41:00Z">
        <w:r w:rsidRPr="00E02D80">
          <w:rPr>
            <w:rFonts w:asciiTheme="majorHAnsi" w:hAnsiTheme="majorHAnsi" w:cstheme="majorHAnsi"/>
            <w:sz w:val="22"/>
            <w:szCs w:val="22"/>
            <w:rPrChange w:id="717" w:author="Pandu Harimurti" w:date="2021-08-24T18:42:00Z">
              <w:rPr/>
            </w:rPrChange>
          </w:rPr>
          <w:t>D</w:t>
        </w:r>
      </w:ins>
      <w:del w:id="718" w:author="Pandu Harimurti" w:date="2021-08-24T18:41:00Z">
        <w:r w:rsidR="00610D52" w:rsidRPr="00E02D80" w:rsidDel="00E02D80">
          <w:rPr>
            <w:rFonts w:asciiTheme="majorHAnsi" w:hAnsiTheme="majorHAnsi" w:cstheme="majorHAnsi"/>
            <w:sz w:val="22"/>
            <w:szCs w:val="22"/>
            <w:rPrChange w:id="719" w:author="Pandu Harimurti" w:date="2021-08-24T18:42:00Z">
              <w:rPr/>
            </w:rPrChange>
          </w:rPr>
          <w:delText>A d</w:delText>
        </w:r>
      </w:del>
      <w:r w:rsidR="00610D52" w:rsidRPr="00E02D80">
        <w:rPr>
          <w:rFonts w:asciiTheme="majorHAnsi" w:hAnsiTheme="majorHAnsi" w:cstheme="majorHAnsi"/>
          <w:sz w:val="22"/>
          <w:szCs w:val="22"/>
          <w:rPrChange w:id="720" w:author="Pandu Harimurti" w:date="2021-08-24T18:42:00Z">
            <w:rPr/>
          </w:rPrChange>
        </w:rPr>
        <w:t>ocument</w:t>
      </w:r>
      <w:ins w:id="721" w:author="Pandu Harimurti" w:date="2021-08-24T18:41:00Z">
        <w:r w:rsidRPr="00E02D80">
          <w:rPr>
            <w:rFonts w:asciiTheme="majorHAnsi" w:hAnsiTheme="majorHAnsi" w:cstheme="majorHAnsi"/>
            <w:sz w:val="22"/>
            <w:szCs w:val="22"/>
            <w:rPrChange w:id="722" w:author="Pandu Harimurti" w:date="2021-08-24T18:42:00Z">
              <w:rPr/>
            </w:rPrChange>
          </w:rPr>
          <w:t>s related to</w:t>
        </w:r>
      </w:ins>
      <w:del w:id="723" w:author="Pandu Harimurti" w:date="2021-08-24T18:41:00Z">
        <w:r w:rsidR="00610D52" w:rsidRPr="00E02D80" w:rsidDel="00E02D80">
          <w:rPr>
            <w:rFonts w:asciiTheme="majorHAnsi" w:hAnsiTheme="majorHAnsi" w:cstheme="majorHAnsi"/>
            <w:sz w:val="22"/>
            <w:szCs w:val="22"/>
            <w:rPrChange w:id="724" w:author="Pandu Harimurti" w:date="2021-08-24T18:42:00Z">
              <w:rPr/>
            </w:rPrChange>
          </w:rPr>
          <w:delText xml:space="preserve"> of</w:delText>
        </w:r>
      </w:del>
      <w:r w:rsidR="00610D52" w:rsidRPr="00E02D80">
        <w:rPr>
          <w:rFonts w:asciiTheme="majorHAnsi" w:hAnsiTheme="majorHAnsi" w:cstheme="majorHAnsi"/>
          <w:sz w:val="22"/>
          <w:szCs w:val="22"/>
          <w:rPrChange w:id="725" w:author="Pandu Harimurti" w:date="2021-08-24T18:42:00Z">
            <w:rPr/>
          </w:rPrChange>
        </w:rPr>
        <w:t xml:space="preserve"> the training curriculum. The document will describe the syllabus, learning objective, materials, etc. The learners expected to be enabled to recall the capacity building through the document.</w:t>
      </w:r>
    </w:p>
    <w:p w14:paraId="3F492F8E" w14:textId="0BDB14CF" w:rsidR="00E02D80" w:rsidRPr="00E02D80" w:rsidRDefault="00A0762A" w:rsidP="00E02D80">
      <w:pPr>
        <w:pStyle w:val="ListParagraph"/>
        <w:numPr>
          <w:ilvl w:val="0"/>
          <w:numId w:val="3"/>
        </w:numPr>
        <w:jc w:val="both"/>
        <w:rPr>
          <w:ins w:id="726" w:author="Pandu Harimurti" w:date="2021-08-24T18:42:00Z"/>
          <w:rFonts w:asciiTheme="majorHAnsi" w:hAnsiTheme="majorHAnsi" w:cstheme="majorHAnsi"/>
          <w:sz w:val="22"/>
          <w:szCs w:val="22"/>
          <w:rPrChange w:id="727" w:author="Pandu Harimurti" w:date="2021-08-24T18:42:00Z">
            <w:rPr>
              <w:ins w:id="728" w:author="Pandu Harimurti" w:date="2021-08-24T18:42:00Z"/>
              <w:rFonts w:asciiTheme="majorHAnsi" w:hAnsiTheme="majorHAnsi" w:cstheme="majorHAnsi"/>
            </w:rPr>
          </w:rPrChange>
        </w:rPr>
      </w:pPr>
      <w:ins w:id="729" w:author="Pandu Harimurti" w:date="2021-08-24T18:42:00Z">
        <w:r>
          <w:rPr>
            <w:rFonts w:asciiTheme="majorHAnsi" w:hAnsiTheme="majorHAnsi" w:cstheme="majorHAnsi"/>
            <w:sz w:val="22"/>
            <w:szCs w:val="22"/>
          </w:rPr>
          <w:t xml:space="preserve">Learning materials </w:t>
        </w:r>
      </w:ins>
      <w:ins w:id="730" w:author="Pandu Harimurti" w:date="2021-08-24T18:43:00Z">
        <w:r w:rsidR="005070FB">
          <w:rPr>
            <w:rFonts w:asciiTheme="majorHAnsi" w:hAnsiTheme="majorHAnsi" w:cstheme="majorHAnsi"/>
            <w:sz w:val="22"/>
            <w:szCs w:val="22"/>
          </w:rPr>
          <w:t>including ppt</w:t>
        </w:r>
        <w:r w:rsidR="0045474A">
          <w:rPr>
            <w:rFonts w:asciiTheme="majorHAnsi" w:hAnsiTheme="majorHAnsi" w:cstheme="majorHAnsi"/>
            <w:sz w:val="22"/>
            <w:szCs w:val="22"/>
          </w:rPr>
          <w:t>/case/exercise</w:t>
        </w:r>
        <w:r w:rsidR="005070FB">
          <w:rPr>
            <w:rFonts w:asciiTheme="majorHAnsi" w:hAnsiTheme="majorHAnsi" w:cstheme="majorHAnsi"/>
            <w:sz w:val="22"/>
            <w:szCs w:val="22"/>
          </w:rPr>
          <w:t xml:space="preserve"> used in the training</w:t>
        </w:r>
      </w:ins>
    </w:p>
    <w:p w14:paraId="0000001F" w14:textId="36A5C3E3" w:rsidR="00D00A5E" w:rsidRPr="00E02D80" w:rsidRDefault="00610D52">
      <w:pPr>
        <w:pStyle w:val="ListParagraph"/>
        <w:numPr>
          <w:ilvl w:val="0"/>
          <w:numId w:val="3"/>
        </w:numPr>
        <w:jc w:val="both"/>
        <w:rPr>
          <w:rFonts w:asciiTheme="majorHAnsi" w:hAnsiTheme="majorHAnsi" w:cstheme="majorHAnsi"/>
          <w:sz w:val="22"/>
          <w:szCs w:val="22"/>
          <w:rPrChange w:id="731" w:author="Pandu Harimurti" w:date="2021-08-24T18:42:00Z">
            <w:rPr>
              <w:rFonts w:ascii="Times New Roman" w:eastAsia="Times New Roman" w:hAnsi="Times New Roman" w:cs="Times New Roman"/>
              <w:sz w:val="24"/>
              <w:szCs w:val="24"/>
            </w:rPr>
          </w:rPrChange>
        </w:rPr>
        <w:pPrChange w:id="732" w:author="Pandu Harimurti" w:date="2021-08-24T18:42:00Z">
          <w:pPr>
            <w:jc w:val="both"/>
          </w:pPr>
        </w:pPrChange>
      </w:pPr>
      <w:r w:rsidRPr="00E02D80">
        <w:rPr>
          <w:rFonts w:asciiTheme="majorHAnsi" w:hAnsiTheme="majorHAnsi" w:cstheme="majorHAnsi"/>
          <w:sz w:val="22"/>
          <w:szCs w:val="22"/>
          <w:rPrChange w:id="733" w:author="Pandu Harimurti" w:date="2021-08-24T18:42:00Z">
            <w:rPr/>
          </w:rPrChange>
        </w:rPr>
        <w:t>A brief report on training evaluation</w:t>
      </w:r>
      <w:del w:id="734" w:author="Pandu Harimurti" w:date="2021-08-24T18:44:00Z">
        <w:r w:rsidRPr="00E02D80" w:rsidDel="00C43D89">
          <w:rPr>
            <w:rFonts w:asciiTheme="majorHAnsi" w:hAnsiTheme="majorHAnsi" w:cstheme="majorHAnsi"/>
            <w:sz w:val="22"/>
            <w:szCs w:val="22"/>
            <w:rPrChange w:id="735" w:author="Pandu Harimurti" w:date="2021-08-24T18:42:00Z">
              <w:rPr/>
            </w:rPrChange>
          </w:rPr>
          <w:delText xml:space="preserve"> based on the consultants choices</w:delText>
        </w:r>
      </w:del>
      <w:r w:rsidRPr="00E02D80">
        <w:rPr>
          <w:rFonts w:asciiTheme="majorHAnsi" w:hAnsiTheme="majorHAnsi" w:cstheme="majorHAnsi"/>
          <w:sz w:val="22"/>
          <w:szCs w:val="22"/>
          <w:rPrChange w:id="736" w:author="Pandu Harimurti" w:date="2021-08-24T18:42:00Z">
            <w:rPr/>
          </w:rPrChange>
        </w:rPr>
        <w:t>. The report expected to provide analysis of the training curriculum and the participants responds and ability to the training provided.</w:t>
      </w:r>
    </w:p>
    <w:p w14:paraId="00000020" w14:textId="77777777" w:rsidR="00D00A5E" w:rsidRPr="00FB26C4" w:rsidRDefault="00D00A5E">
      <w:pPr>
        <w:rPr>
          <w:rFonts w:asciiTheme="majorHAnsi" w:eastAsia="Times New Roman" w:hAnsiTheme="majorHAnsi" w:cstheme="majorHAnsi"/>
          <w:b/>
          <w:rPrChange w:id="737" w:author="Pandu Harimurti" w:date="2021-08-24T13:44:00Z">
            <w:rPr>
              <w:rFonts w:ascii="Times New Roman" w:eastAsia="Times New Roman" w:hAnsi="Times New Roman" w:cs="Times New Roman"/>
              <w:b/>
              <w:sz w:val="24"/>
              <w:szCs w:val="24"/>
            </w:rPr>
          </w:rPrChange>
        </w:rPr>
      </w:pPr>
    </w:p>
    <w:p w14:paraId="00000021" w14:textId="77777777" w:rsidR="00D00A5E" w:rsidRPr="00FB26C4" w:rsidRDefault="00610D52">
      <w:pPr>
        <w:rPr>
          <w:rFonts w:asciiTheme="majorHAnsi" w:eastAsia="Times New Roman" w:hAnsiTheme="majorHAnsi" w:cstheme="majorHAnsi"/>
          <w:b/>
          <w:rPrChange w:id="738" w:author="Pandu Harimurti" w:date="2021-08-24T13:44:00Z">
            <w:rPr>
              <w:rFonts w:ascii="Times New Roman" w:eastAsia="Times New Roman" w:hAnsi="Times New Roman" w:cs="Times New Roman"/>
              <w:b/>
              <w:sz w:val="24"/>
              <w:szCs w:val="24"/>
            </w:rPr>
          </w:rPrChange>
        </w:rPr>
      </w:pPr>
      <w:r w:rsidRPr="00FB26C4">
        <w:rPr>
          <w:rFonts w:asciiTheme="majorHAnsi" w:eastAsia="Times New Roman" w:hAnsiTheme="majorHAnsi" w:cstheme="majorHAnsi"/>
          <w:b/>
          <w:rPrChange w:id="739" w:author="Pandu Harimurti" w:date="2021-08-24T13:44:00Z">
            <w:rPr>
              <w:rFonts w:ascii="Times New Roman" w:eastAsia="Times New Roman" w:hAnsi="Times New Roman" w:cs="Times New Roman"/>
              <w:b/>
              <w:sz w:val="24"/>
              <w:szCs w:val="24"/>
            </w:rPr>
          </w:rPrChange>
        </w:rPr>
        <w:t>Consultant qualification</w:t>
      </w:r>
    </w:p>
    <w:p w14:paraId="00000022" w14:textId="77777777" w:rsidR="00D00A5E" w:rsidRPr="00FB26C4" w:rsidRDefault="00610D52">
      <w:pPr>
        <w:rPr>
          <w:rFonts w:asciiTheme="majorHAnsi" w:eastAsia="Times New Roman" w:hAnsiTheme="majorHAnsi" w:cstheme="majorHAnsi"/>
          <w:rPrChange w:id="740" w:author="Pandu Harimurti" w:date="2021-08-24T13:44:00Z">
            <w:rPr>
              <w:rFonts w:ascii="Times New Roman" w:eastAsia="Times New Roman" w:hAnsi="Times New Roman" w:cs="Times New Roman"/>
              <w:sz w:val="24"/>
              <w:szCs w:val="24"/>
            </w:rPr>
          </w:rPrChange>
        </w:rPr>
      </w:pPr>
      <w:r w:rsidRPr="00FB26C4">
        <w:rPr>
          <w:rFonts w:asciiTheme="majorHAnsi" w:eastAsia="Times New Roman" w:hAnsiTheme="majorHAnsi" w:cstheme="majorHAnsi"/>
          <w:rPrChange w:id="741" w:author="Pandu Harimurti" w:date="2021-08-24T13:44:00Z">
            <w:rPr>
              <w:rFonts w:ascii="Times New Roman" w:eastAsia="Times New Roman" w:hAnsi="Times New Roman" w:cs="Times New Roman"/>
              <w:sz w:val="24"/>
              <w:szCs w:val="24"/>
            </w:rPr>
          </w:rPrChange>
        </w:rPr>
        <w:t>The consultant must have a relevant advanced degree, a postgraduate degree will be a plus, in public health, healthcare administration and management, health information systems, biomedical informatics, or other relevant subjects, and some experience in implementing health security technical areas would be another plus.</w:t>
      </w:r>
    </w:p>
    <w:p w14:paraId="00000023" w14:textId="77777777" w:rsidR="00D00A5E" w:rsidRPr="00FB26C4" w:rsidRDefault="00610D52">
      <w:pPr>
        <w:numPr>
          <w:ilvl w:val="0"/>
          <w:numId w:val="1"/>
        </w:numPr>
        <w:rPr>
          <w:rFonts w:asciiTheme="majorHAnsi" w:eastAsia="Times New Roman" w:hAnsiTheme="majorHAnsi" w:cstheme="majorHAnsi"/>
          <w:rPrChange w:id="742" w:author="Pandu Harimurti" w:date="2021-08-24T13:44:00Z">
            <w:rPr>
              <w:rFonts w:ascii="Times New Roman" w:eastAsia="Times New Roman" w:hAnsi="Times New Roman" w:cs="Times New Roman"/>
              <w:sz w:val="24"/>
              <w:szCs w:val="24"/>
            </w:rPr>
          </w:rPrChange>
        </w:rPr>
      </w:pPr>
      <w:r w:rsidRPr="00FB26C4">
        <w:rPr>
          <w:rFonts w:asciiTheme="majorHAnsi" w:eastAsia="Times New Roman" w:hAnsiTheme="majorHAnsi" w:cstheme="majorHAnsi"/>
          <w:rPrChange w:id="743" w:author="Pandu Harimurti" w:date="2021-08-24T13:44:00Z">
            <w:rPr>
              <w:rFonts w:ascii="Times New Roman" w:eastAsia="Times New Roman" w:hAnsi="Times New Roman" w:cs="Times New Roman"/>
              <w:sz w:val="24"/>
              <w:szCs w:val="24"/>
            </w:rPr>
          </w:rPrChange>
        </w:rPr>
        <w:t>Knowledge in health information system at regional or national level, and knowledge in health information and health surveillance in the health sector, while knowledge in related technical areas of health security issues would be a plus;</w:t>
      </w:r>
    </w:p>
    <w:p w14:paraId="00000024" w14:textId="4C883976" w:rsidR="00D00A5E" w:rsidRPr="00FB26C4" w:rsidRDefault="00610D52">
      <w:pPr>
        <w:numPr>
          <w:ilvl w:val="0"/>
          <w:numId w:val="1"/>
        </w:numPr>
        <w:rPr>
          <w:rFonts w:asciiTheme="majorHAnsi" w:eastAsia="Times New Roman" w:hAnsiTheme="majorHAnsi" w:cstheme="majorHAnsi"/>
          <w:rPrChange w:id="744" w:author="Pandu Harimurti" w:date="2021-08-24T13:44:00Z">
            <w:rPr>
              <w:rFonts w:ascii="Times New Roman" w:eastAsia="Times New Roman" w:hAnsi="Times New Roman" w:cs="Times New Roman"/>
              <w:sz w:val="24"/>
              <w:szCs w:val="24"/>
            </w:rPr>
          </w:rPrChange>
        </w:rPr>
      </w:pPr>
      <w:r w:rsidRPr="00FB26C4">
        <w:rPr>
          <w:rFonts w:asciiTheme="majorHAnsi" w:eastAsia="Times New Roman" w:hAnsiTheme="majorHAnsi" w:cstheme="majorHAnsi"/>
          <w:rPrChange w:id="745" w:author="Pandu Harimurti" w:date="2021-08-24T13:44:00Z">
            <w:rPr>
              <w:rFonts w:ascii="Times New Roman" w:eastAsia="Times New Roman" w:hAnsi="Times New Roman" w:cs="Times New Roman"/>
              <w:sz w:val="24"/>
              <w:szCs w:val="24"/>
            </w:rPr>
          </w:rPrChange>
        </w:rPr>
        <w:lastRenderedPageBreak/>
        <w:t>Experience in the implementation of health information system interoperability at regional or national level.</w:t>
      </w:r>
    </w:p>
    <w:p w14:paraId="00000025" w14:textId="77777777" w:rsidR="00D00A5E" w:rsidRPr="00FB26C4" w:rsidRDefault="00610D52">
      <w:pPr>
        <w:numPr>
          <w:ilvl w:val="0"/>
          <w:numId w:val="1"/>
        </w:numPr>
        <w:rPr>
          <w:rFonts w:asciiTheme="majorHAnsi" w:eastAsia="Times New Roman" w:hAnsiTheme="majorHAnsi" w:cstheme="majorHAnsi"/>
          <w:rPrChange w:id="746" w:author="Pandu Harimurti" w:date="2021-08-24T13:44:00Z">
            <w:rPr>
              <w:rFonts w:ascii="Times New Roman" w:eastAsia="Times New Roman" w:hAnsi="Times New Roman" w:cs="Times New Roman"/>
              <w:sz w:val="24"/>
              <w:szCs w:val="24"/>
            </w:rPr>
          </w:rPrChange>
        </w:rPr>
      </w:pPr>
      <w:r w:rsidRPr="00FB26C4">
        <w:rPr>
          <w:rFonts w:asciiTheme="majorHAnsi" w:eastAsia="Times New Roman" w:hAnsiTheme="majorHAnsi" w:cstheme="majorHAnsi"/>
          <w:rPrChange w:id="747" w:author="Pandu Harimurti" w:date="2021-08-24T13:44:00Z">
            <w:rPr>
              <w:rFonts w:ascii="Times New Roman" w:eastAsia="Times New Roman" w:hAnsi="Times New Roman" w:cs="Times New Roman"/>
              <w:sz w:val="24"/>
              <w:szCs w:val="24"/>
            </w:rPr>
          </w:rPrChange>
        </w:rPr>
        <w:t>Excellent communication skills (in English), especially writing and presentation skills;</w:t>
      </w:r>
    </w:p>
    <w:p w14:paraId="00000026" w14:textId="77777777" w:rsidR="00D00A5E" w:rsidRPr="00FB26C4" w:rsidRDefault="00610D52">
      <w:pPr>
        <w:numPr>
          <w:ilvl w:val="0"/>
          <w:numId w:val="1"/>
        </w:numPr>
        <w:rPr>
          <w:rFonts w:asciiTheme="majorHAnsi" w:eastAsia="Times New Roman" w:hAnsiTheme="majorHAnsi" w:cstheme="majorHAnsi"/>
          <w:rPrChange w:id="748" w:author="Pandu Harimurti" w:date="2021-08-24T13:44:00Z">
            <w:rPr>
              <w:rFonts w:ascii="Times New Roman" w:eastAsia="Times New Roman" w:hAnsi="Times New Roman" w:cs="Times New Roman"/>
              <w:sz w:val="24"/>
              <w:szCs w:val="24"/>
            </w:rPr>
          </w:rPrChange>
        </w:rPr>
      </w:pPr>
      <w:r w:rsidRPr="00FB26C4">
        <w:rPr>
          <w:rFonts w:asciiTheme="majorHAnsi" w:eastAsia="Times New Roman" w:hAnsiTheme="majorHAnsi" w:cstheme="majorHAnsi"/>
          <w:rPrChange w:id="749" w:author="Pandu Harimurti" w:date="2021-08-24T13:44:00Z">
            <w:rPr>
              <w:rFonts w:ascii="Times New Roman" w:eastAsia="Times New Roman" w:hAnsi="Times New Roman" w:cs="Times New Roman"/>
              <w:sz w:val="24"/>
              <w:szCs w:val="24"/>
            </w:rPr>
          </w:rPrChange>
        </w:rPr>
        <w:t>Excellent computer skills, including familiarity and experience working with Microsoft Word, Excel, and PowerPoint;</w:t>
      </w:r>
    </w:p>
    <w:p w14:paraId="00000027" w14:textId="77777777" w:rsidR="00D00A5E" w:rsidRPr="00FB26C4" w:rsidRDefault="00610D52">
      <w:pPr>
        <w:numPr>
          <w:ilvl w:val="0"/>
          <w:numId w:val="1"/>
        </w:numPr>
        <w:rPr>
          <w:rFonts w:asciiTheme="majorHAnsi" w:eastAsia="Times New Roman" w:hAnsiTheme="majorHAnsi" w:cstheme="majorHAnsi"/>
          <w:rPrChange w:id="750" w:author="Pandu Harimurti" w:date="2021-08-24T13:44:00Z">
            <w:rPr>
              <w:rFonts w:ascii="Times New Roman" w:eastAsia="Times New Roman" w:hAnsi="Times New Roman" w:cs="Times New Roman"/>
              <w:sz w:val="24"/>
              <w:szCs w:val="24"/>
            </w:rPr>
          </w:rPrChange>
        </w:rPr>
      </w:pPr>
      <w:r w:rsidRPr="00FB26C4">
        <w:rPr>
          <w:rFonts w:asciiTheme="majorHAnsi" w:eastAsia="Times New Roman" w:hAnsiTheme="majorHAnsi" w:cstheme="majorHAnsi"/>
          <w:rPrChange w:id="751" w:author="Pandu Harimurti" w:date="2021-08-24T13:44:00Z">
            <w:rPr>
              <w:rFonts w:ascii="Times New Roman" w:eastAsia="Times New Roman" w:hAnsi="Times New Roman" w:cs="Times New Roman"/>
              <w:sz w:val="24"/>
              <w:szCs w:val="24"/>
            </w:rPr>
          </w:rPrChange>
        </w:rPr>
        <w:t>Strong interpersonal skills and cultural sensitivity to effectively communicate with government officials, development partners, WB staff, and other consultants;</w:t>
      </w:r>
    </w:p>
    <w:p w14:paraId="00000028" w14:textId="77777777" w:rsidR="00D00A5E" w:rsidRPr="00FB26C4" w:rsidRDefault="00610D52">
      <w:pPr>
        <w:numPr>
          <w:ilvl w:val="0"/>
          <w:numId w:val="1"/>
        </w:numPr>
        <w:rPr>
          <w:rFonts w:asciiTheme="majorHAnsi" w:eastAsia="Times New Roman" w:hAnsiTheme="majorHAnsi" w:cstheme="majorHAnsi"/>
          <w:rPrChange w:id="752" w:author="Pandu Harimurti" w:date="2021-08-24T13:44:00Z">
            <w:rPr>
              <w:rFonts w:ascii="Times New Roman" w:eastAsia="Times New Roman" w:hAnsi="Times New Roman" w:cs="Times New Roman"/>
              <w:sz w:val="24"/>
              <w:szCs w:val="24"/>
            </w:rPr>
          </w:rPrChange>
        </w:rPr>
      </w:pPr>
      <w:r w:rsidRPr="00FB26C4">
        <w:rPr>
          <w:rFonts w:asciiTheme="majorHAnsi" w:eastAsia="Times New Roman" w:hAnsiTheme="majorHAnsi" w:cstheme="majorHAnsi"/>
          <w:rPrChange w:id="753" w:author="Pandu Harimurti" w:date="2021-08-24T13:44:00Z">
            <w:rPr>
              <w:rFonts w:ascii="Times New Roman" w:eastAsia="Times New Roman" w:hAnsi="Times New Roman" w:cs="Times New Roman"/>
              <w:sz w:val="24"/>
              <w:szCs w:val="24"/>
            </w:rPr>
          </w:rPrChange>
        </w:rPr>
        <w:t>Ability to work effectively in teams across multiple time zones and has the ability to work under pressure or tight timeline.</w:t>
      </w:r>
    </w:p>
    <w:p w14:paraId="00000029" w14:textId="77777777" w:rsidR="00D00A5E" w:rsidRPr="00FB26C4" w:rsidRDefault="00D00A5E">
      <w:pPr>
        <w:rPr>
          <w:rFonts w:asciiTheme="majorHAnsi" w:eastAsia="Times New Roman" w:hAnsiTheme="majorHAnsi" w:cstheme="majorHAnsi"/>
          <w:b/>
          <w:rPrChange w:id="754" w:author="Pandu Harimurti" w:date="2021-08-24T13:44:00Z">
            <w:rPr>
              <w:rFonts w:ascii="Times New Roman" w:eastAsia="Times New Roman" w:hAnsi="Times New Roman" w:cs="Times New Roman"/>
              <w:b/>
              <w:sz w:val="24"/>
              <w:szCs w:val="24"/>
            </w:rPr>
          </w:rPrChange>
        </w:rPr>
      </w:pPr>
    </w:p>
    <w:p w14:paraId="0000002A" w14:textId="77777777" w:rsidR="00D00A5E" w:rsidRPr="00FB26C4" w:rsidRDefault="00610D52">
      <w:pPr>
        <w:rPr>
          <w:rFonts w:asciiTheme="majorHAnsi" w:eastAsia="Times New Roman" w:hAnsiTheme="majorHAnsi" w:cstheme="majorHAnsi"/>
          <w:b/>
          <w:rPrChange w:id="755" w:author="Pandu Harimurti" w:date="2021-08-24T13:44:00Z">
            <w:rPr>
              <w:rFonts w:ascii="Times New Roman" w:eastAsia="Times New Roman" w:hAnsi="Times New Roman" w:cs="Times New Roman"/>
              <w:b/>
              <w:sz w:val="24"/>
              <w:szCs w:val="24"/>
            </w:rPr>
          </w:rPrChange>
        </w:rPr>
      </w:pPr>
      <w:r w:rsidRPr="00FB26C4">
        <w:rPr>
          <w:rFonts w:asciiTheme="majorHAnsi" w:eastAsia="Times New Roman" w:hAnsiTheme="majorHAnsi" w:cstheme="majorHAnsi"/>
          <w:b/>
          <w:rPrChange w:id="756" w:author="Pandu Harimurti" w:date="2021-08-24T13:44:00Z">
            <w:rPr>
              <w:rFonts w:ascii="Times New Roman" w:eastAsia="Times New Roman" w:hAnsi="Times New Roman" w:cs="Times New Roman"/>
              <w:b/>
              <w:sz w:val="24"/>
              <w:szCs w:val="24"/>
            </w:rPr>
          </w:rPrChange>
        </w:rPr>
        <w:t>Duration of the assignment</w:t>
      </w:r>
    </w:p>
    <w:p w14:paraId="0000002B" w14:textId="5372D3F1" w:rsidR="00D00A5E" w:rsidRPr="00FB26C4" w:rsidRDefault="00610D52">
      <w:pPr>
        <w:jc w:val="both"/>
        <w:rPr>
          <w:rFonts w:asciiTheme="majorHAnsi" w:eastAsia="Times New Roman" w:hAnsiTheme="majorHAnsi" w:cstheme="majorHAnsi"/>
          <w:rPrChange w:id="757" w:author="Pandu Harimurti" w:date="2021-08-24T13:44:00Z">
            <w:rPr>
              <w:rFonts w:ascii="Times New Roman" w:eastAsia="Times New Roman" w:hAnsi="Times New Roman" w:cs="Times New Roman"/>
              <w:sz w:val="24"/>
              <w:szCs w:val="24"/>
            </w:rPr>
          </w:rPrChange>
        </w:rPr>
      </w:pPr>
      <w:r w:rsidRPr="00FB26C4">
        <w:rPr>
          <w:rFonts w:asciiTheme="majorHAnsi" w:eastAsia="Times New Roman" w:hAnsiTheme="majorHAnsi" w:cstheme="majorHAnsi"/>
          <w:rPrChange w:id="758" w:author="Pandu Harimurti" w:date="2021-08-24T13:44:00Z">
            <w:rPr>
              <w:rFonts w:ascii="Times New Roman" w:eastAsia="Times New Roman" w:hAnsi="Times New Roman" w:cs="Times New Roman"/>
              <w:sz w:val="24"/>
              <w:szCs w:val="24"/>
            </w:rPr>
          </w:rPrChange>
        </w:rPr>
        <w:t xml:space="preserve">The assignment will </w:t>
      </w:r>
      <w:del w:id="759" w:author="Pandu Harimurti" w:date="2021-08-24T18:45:00Z">
        <w:r w:rsidRPr="00FB26C4" w:rsidDel="006B20FC">
          <w:rPr>
            <w:rFonts w:asciiTheme="majorHAnsi" w:eastAsia="Times New Roman" w:hAnsiTheme="majorHAnsi" w:cstheme="majorHAnsi"/>
            <w:rPrChange w:id="760" w:author="Pandu Harimurti" w:date="2021-08-24T13:44:00Z">
              <w:rPr>
                <w:rFonts w:ascii="Times New Roman" w:eastAsia="Times New Roman" w:hAnsi="Times New Roman" w:cs="Times New Roman"/>
                <w:sz w:val="24"/>
                <w:szCs w:val="24"/>
              </w:rPr>
            </w:rPrChange>
          </w:rPr>
          <w:delText xml:space="preserve">be in phases, </w:delText>
        </w:r>
      </w:del>
      <w:r w:rsidRPr="00FB26C4">
        <w:rPr>
          <w:rFonts w:asciiTheme="majorHAnsi" w:eastAsia="Times New Roman" w:hAnsiTheme="majorHAnsi" w:cstheme="majorHAnsi"/>
          <w:rPrChange w:id="761" w:author="Pandu Harimurti" w:date="2021-08-24T13:44:00Z">
            <w:rPr>
              <w:rFonts w:ascii="Times New Roman" w:eastAsia="Times New Roman" w:hAnsi="Times New Roman" w:cs="Times New Roman"/>
              <w:sz w:val="24"/>
              <w:szCs w:val="24"/>
            </w:rPr>
          </w:rPrChange>
        </w:rPr>
        <w:t>start</w:t>
      </w:r>
      <w:del w:id="762" w:author="Pandu Harimurti" w:date="2021-08-24T18:45:00Z">
        <w:r w:rsidRPr="00FB26C4" w:rsidDel="006B20FC">
          <w:rPr>
            <w:rFonts w:asciiTheme="majorHAnsi" w:eastAsia="Times New Roman" w:hAnsiTheme="majorHAnsi" w:cstheme="majorHAnsi"/>
            <w:rPrChange w:id="763" w:author="Pandu Harimurti" w:date="2021-08-24T13:44:00Z">
              <w:rPr>
                <w:rFonts w:ascii="Times New Roman" w:eastAsia="Times New Roman" w:hAnsi="Times New Roman" w:cs="Times New Roman"/>
                <w:sz w:val="24"/>
                <w:szCs w:val="24"/>
              </w:rPr>
            </w:rPrChange>
          </w:rPr>
          <w:delText>ing</w:delText>
        </w:r>
      </w:del>
      <w:r w:rsidRPr="00FB26C4">
        <w:rPr>
          <w:rFonts w:asciiTheme="majorHAnsi" w:eastAsia="Times New Roman" w:hAnsiTheme="majorHAnsi" w:cstheme="majorHAnsi"/>
          <w:rPrChange w:id="764" w:author="Pandu Harimurti" w:date="2021-08-24T13:44:00Z">
            <w:rPr>
              <w:rFonts w:ascii="Times New Roman" w:eastAsia="Times New Roman" w:hAnsi="Times New Roman" w:cs="Times New Roman"/>
              <w:sz w:val="24"/>
              <w:szCs w:val="24"/>
            </w:rPr>
          </w:rPrChange>
        </w:rPr>
        <w:t xml:space="preserve"> from September </w:t>
      </w:r>
      <w:proofErr w:type="spellStart"/>
      <w:r w:rsidRPr="00FB26C4">
        <w:rPr>
          <w:rFonts w:asciiTheme="majorHAnsi" w:eastAsia="Times New Roman" w:hAnsiTheme="majorHAnsi" w:cstheme="majorHAnsi"/>
          <w:rPrChange w:id="765" w:author="Pandu Harimurti" w:date="2021-08-24T13:44:00Z">
            <w:rPr>
              <w:rFonts w:ascii="Times New Roman" w:eastAsia="Times New Roman" w:hAnsi="Times New Roman" w:cs="Times New Roman"/>
              <w:sz w:val="24"/>
              <w:szCs w:val="24"/>
            </w:rPr>
          </w:rPrChange>
        </w:rPr>
        <w:t>Xth</w:t>
      </w:r>
      <w:proofErr w:type="spellEnd"/>
      <w:r w:rsidRPr="00FB26C4">
        <w:rPr>
          <w:rFonts w:asciiTheme="majorHAnsi" w:eastAsia="Times New Roman" w:hAnsiTheme="majorHAnsi" w:cstheme="majorHAnsi"/>
          <w:rPrChange w:id="766" w:author="Pandu Harimurti" w:date="2021-08-24T13:44:00Z">
            <w:rPr>
              <w:rFonts w:ascii="Times New Roman" w:eastAsia="Times New Roman" w:hAnsi="Times New Roman" w:cs="Times New Roman"/>
              <w:sz w:val="24"/>
              <w:szCs w:val="24"/>
            </w:rPr>
          </w:rPrChange>
        </w:rPr>
        <w:t>, 2021</w:t>
      </w:r>
      <w:ins w:id="767" w:author="Pandu Harimurti" w:date="2021-08-24T19:07:00Z">
        <w:r w:rsidR="00C779A2">
          <w:rPr>
            <w:rFonts w:asciiTheme="majorHAnsi" w:eastAsia="Times New Roman" w:hAnsiTheme="majorHAnsi" w:cstheme="majorHAnsi"/>
          </w:rPr>
          <w:t xml:space="preserve"> for</w:t>
        </w:r>
        <w:r w:rsidR="00AA238E">
          <w:rPr>
            <w:rFonts w:asciiTheme="majorHAnsi" w:eastAsia="Times New Roman" w:hAnsiTheme="majorHAnsi" w:cstheme="majorHAnsi"/>
          </w:rPr>
          <w:t xml:space="preserve"> </w:t>
        </w:r>
      </w:ins>
      <w:ins w:id="768" w:author="Pandu Harimurti" w:date="2021-08-24T19:08:00Z">
        <w:r w:rsidR="00E35108">
          <w:rPr>
            <w:rFonts w:asciiTheme="majorHAnsi" w:eastAsia="Times New Roman" w:hAnsiTheme="majorHAnsi" w:cstheme="majorHAnsi"/>
          </w:rPr>
          <w:t>(</w:t>
        </w:r>
        <w:r w:rsidR="00FA1254">
          <w:rPr>
            <w:rFonts w:asciiTheme="majorHAnsi" w:eastAsia="Times New Roman" w:hAnsiTheme="majorHAnsi" w:cstheme="majorHAnsi"/>
          </w:rPr>
          <w:t>XX) days</w:t>
        </w:r>
      </w:ins>
      <w:del w:id="769" w:author="Pandu Harimurti" w:date="2021-08-24T18:45:00Z">
        <w:r w:rsidRPr="00FB26C4" w:rsidDel="006B20FC">
          <w:rPr>
            <w:rFonts w:asciiTheme="majorHAnsi" w:eastAsia="Times New Roman" w:hAnsiTheme="majorHAnsi" w:cstheme="majorHAnsi"/>
            <w:rPrChange w:id="770" w:author="Pandu Harimurti" w:date="2021-08-24T13:44:00Z">
              <w:rPr>
                <w:rFonts w:ascii="Times New Roman" w:eastAsia="Times New Roman" w:hAnsi="Times New Roman" w:cs="Times New Roman"/>
                <w:sz w:val="24"/>
                <w:szCs w:val="24"/>
              </w:rPr>
            </w:rPrChange>
          </w:rPr>
          <w:delText xml:space="preserve">, for the first 30 working days, and to be extended to 90 days or as needed, depending on the performance and </w:delText>
        </w:r>
      </w:del>
      <w:del w:id="771" w:author="Pandu Harimurti" w:date="2021-08-24T19:07:00Z">
        <w:r w:rsidRPr="00FB26C4" w:rsidDel="00AA238E">
          <w:rPr>
            <w:rFonts w:asciiTheme="majorHAnsi" w:eastAsia="Times New Roman" w:hAnsiTheme="majorHAnsi" w:cstheme="majorHAnsi"/>
            <w:rPrChange w:id="772" w:author="Pandu Harimurti" w:date="2021-08-24T13:44:00Z">
              <w:rPr>
                <w:rFonts w:ascii="Times New Roman" w:eastAsia="Times New Roman" w:hAnsi="Times New Roman" w:cs="Times New Roman"/>
                <w:sz w:val="24"/>
                <w:szCs w:val="24"/>
              </w:rPr>
            </w:rPrChange>
          </w:rPr>
          <w:delText>the demand for such support</w:delText>
        </w:r>
      </w:del>
      <w:r w:rsidRPr="00FB26C4">
        <w:rPr>
          <w:rFonts w:asciiTheme="majorHAnsi" w:eastAsia="Times New Roman" w:hAnsiTheme="majorHAnsi" w:cstheme="majorHAnsi"/>
          <w:rPrChange w:id="773" w:author="Pandu Harimurti" w:date="2021-08-24T13:44:00Z">
            <w:rPr>
              <w:rFonts w:ascii="Times New Roman" w:eastAsia="Times New Roman" w:hAnsi="Times New Roman" w:cs="Times New Roman"/>
              <w:sz w:val="24"/>
              <w:szCs w:val="24"/>
            </w:rPr>
          </w:rPrChange>
        </w:rPr>
        <w:t>.</w:t>
      </w:r>
      <w:ins w:id="774" w:author="Pandu Harimurti" w:date="2021-08-24T19:08:00Z">
        <w:r w:rsidR="00FA1254">
          <w:rPr>
            <w:rFonts w:asciiTheme="majorHAnsi" w:eastAsia="Times New Roman" w:hAnsiTheme="majorHAnsi" w:cstheme="majorHAnsi"/>
          </w:rPr>
          <w:t xml:space="preserve"> </w:t>
        </w:r>
      </w:ins>
      <w:del w:id="775" w:author="Pandu Harimurti" w:date="2021-08-24T19:08:00Z">
        <w:r w:rsidRPr="00FB26C4" w:rsidDel="00FA1254">
          <w:rPr>
            <w:rFonts w:asciiTheme="majorHAnsi" w:eastAsia="Times New Roman" w:hAnsiTheme="majorHAnsi" w:cstheme="majorHAnsi"/>
            <w:rPrChange w:id="776" w:author="Pandu Harimurti" w:date="2021-08-24T13:44:00Z">
              <w:rPr>
                <w:rFonts w:ascii="Times New Roman" w:eastAsia="Times New Roman" w:hAnsi="Times New Roman" w:cs="Times New Roman"/>
                <w:sz w:val="24"/>
                <w:szCs w:val="24"/>
              </w:rPr>
            </w:rPrChange>
          </w:rPr>
          <w:delText xml:space="preserve"> </w:delText>
        </w:r>
      </w:del>
      <w:r w:rsidRPr="00FB26C4">
        <w:rPr>
          <w:rFonts w:asciiTheme="majorHAnsi" w:eastAsia="Times New Roman" w:hAnsiTheme="majorHAnsi" w:cstheme="majorHAnsi"/>
          <w:rPrChange w:id="777" w:author="Pandu Harimurti" w:date="2021-08-24T13:44:00Z">
            <w:rPr>
              <w:rFonts w:ascii="Times New Roman" w:eastAsia="Times New Roman" w:hAnsi="Times New Roman" w:cs="Times New Roman"/>
              <w:sz w:val="24"/>
              <w:szCs w:val="24"/>
            </w:rPr>
          </w:rPrChange>
        </w:rPr>
        <w:t xml:space="preserve">The consultant will be reporting directly to the co TTLs, Pandu Harimurti and Somil Nagpal, and will be in close communication with the WB </w:t>
      </w:r>
      <w:del w:id="778" w:author="Pandu Harimurti" w:date="2021-08-24T19:07:00Z">
        <w:r w:rsidRPr="00FB26C4" w:rsidDel="00AA238E">
          <w:rPr>
            <w:rFonts w:asciiTheme="majorHAnsi" w:eastAsia="Times New Roman" w:hAnsiTheme="majorHAnsi" w:cstheme="majorHAnsi"/>
            <w:rPrChange w:id="779" w:author="Pandu Harimurti" w:date="2021-08-24T13:44:00Z">
              <w:rPr>
                <w:rFonts w:ascii="Times New Roman" w:eastAsia="Times New Roman" w:hAnsi="Times New Roman" w:cs="Times New Roman"/>
                <w:sz w:val="24"/>
                <w:szCs w:val="24"/>
              </w:rPr>
            </w:rPrChange>
          </w:rPr>
          <w:delText xml:space="preserve">Social </w:delText>
        </w:r>
      </w:del>
      <w:r w:rsidRPr="00FB26C4">
        <w:rPr>
          <w:rFonts w:asciiTheme="majorHAnsi" w:eastAsia="Times New Roman" w:hAnsiTheme="majorHAnsi" w:cstheme="majorHAnsi"/>
          <w:rPrChange w:id="780" w:author="Pandu Harimurti" w:date="2021-08-24T13:44:00Z">
            <w:rPr>
              <w:rFonts w:ascii="Times New Roman" w:eastAsia="Times New Roman" w:hAnsi="Times New Roman" w:cs="Times New Roman"/>
              <w:sz w:val="24"/>
              <w:szCs w:val="24"/>
            </w:rPr>
          </w:rPrChange>
        </w:rPr>
        <w:t xml:space="preserve">team providing </w:t>
      </w:r>
      <w:ins w:id="781" w:author="Pandu Harimurti" w:date="2021-08-24T19:07:00Z">
        <w:r w:rsidR="00E35108">
          <w:rPr>
            <w:rFonts w:asciiTheme="majorHAnsi" w:eastAsia="Times New Roman" w:hAnsiTheme="majorHAnsi" w:cstheme="majorHAnsi"/>
          </w:rPr>
          <w:t xml:space="preserve">technical </w:t>
        </w:r>
      </w:ins>
      <w:r w:rsidRPr="00FB26C4">
        <w:rPr>
          <w:rFonts w:asciiTheme="majorHAnsi" w:eastAsia="Times New Roman" w:hAnsiTheme="majorHAnsi" w:cstheme="majorHAnsi"/>
          <w:rPrChange w:id="782" w:author="Pandu Harimurti" w:date="2021-08-24T13:44:00Z">
            <w:rPr>
              <w:rFonts w:ascii="Times New Roman" w:eastAsia="Times New Roman" w:hAnsi="Times New Roman" w:cs="Times New Roman"/>
              <w:sz w:val="24"/>
              <w:szCs w:val="24"/>
            </w:rPr>
          </w:rPrChange>
        </w:rPr>
        <w:t>support to the Additional Financing PforR</w:t>
      </w:r>
      <w:ins w:id="783" w:author="Pandu Harimurti" w:date="2021-08-24T19:07:00Z">
        <w:r w:rsidR="00E35108">
          <w:rPr>
            <w:rFonts w:asciiTheme="majorHAnsi" w:eastAsia="Times New Roman" w:hAnsiTheme="majorHAnsi" w:cstheme="majorHAnsi"/>
          </w:rPr>
          <w:t xml:space="preserve"> on the relevant sub</w:t>
        </w:r>
      </w:ins>
      <w:ins w:id="784" w:author="Pandu Harimurti" w:date="2021-08-24T19:08:00Z">
        <w:r w:rsidR="00E35108">
          <w:rPr>
            <w:rFonts w:asciiTheme="majorHAnsi" w:eastAsia="Times New Roman" w:hAnsiTheme="majorHAnsi" w:cstheme="majorHAnsi"/>
          </w:rPr>
          <w:t>ject.</w:t>
        </w:r>
      </w:ins>
      <w:r w:rsidRPr="00FB26C4">
        <w:rPr>
          <w:rFonts w:asciiTheme="majorHAnsi" w:eastAsia="Times New Roman" w:hAnsiTheme="majorHAnsi" w:cstheme="majorHAnsi"/>
          <w:rPrChange w:id="785" w:author="Pandu Harimurti" w:date="2021-08-24T13:44:00Z">
            <w:rPr>
              <w:rFonts w:ascii="Times New Roman" w:eastAsia="Times New Roman" w:hAnsi="Times New Roman" w:cs="Times New Roman"/>
              <w:sz w:val="24"/>
              <w:szCs w:val="24"/>
            </w:rPr>
          </w:rPrChange>
        </w:rPr>
        <w:t xml:space="preserve"> </w:t>
      </w:r>
    </w:p>
    <w:p w14:paraId="11447C70" w14:textId="77777777" w:rsidR="007370A4" w:rsidRPr="00FB26C4" w:rsidRDefault="007370A4">
      <w:pPr>
        <w:jc w:val="both"/>
        <w:rPr>
          <w:rFonts w:asciiTheme="majorHAnsi" w:eastAsia="Times New Roman" w:hAnsiTheme="majorHAnsi" w:cstheme="majorHAnsi"/>
          <w:rPrChange w:id="786" w:author="Pandu Harimurti" w:date="2021-08-24T13:44:00Z">
            <w:rPr>
              <w:rFonts w:ascii="Times New Roman" w:eastAsia="Times New Roman" w:hAnsi="Times New Roman" w:cs="Times New Roman"/>
              <w:sz w:val="24"/>
              <w:szCs w:val="24"/>
            </w:rPr>
          </w:rPrChange>
        </w:rPr>
      </w:pPr>
    </w:p>
    <w:p w14:paraId="220F80AA" w14:textId="4530064B" w:rsidR="007370A4" w:rsidRPr="00FB26C4" w:rsidRDefault="007370A4" w:rsidP="005C40FD">
      <w:pPr>
        <w:rPr>
          <w:rFonts w:asciiTheme="majorHAnsi" w:eastAsia="Times New Roman" w:hAnsiTheme="majorHAnsi" w:cstheme="majorHAnsi"/>
          <w:rPrChange w:id="787" w:author="Pandu Harimurti" w:date="2021-08-24T13:44:00Z">
            <w:rPr>
              <w:rFonts w:ascii="Times New Roman" w:eastAsia="Times New Roman" w:hAnsi="Times New Roman" w:cs="Times New Roman"/>
              <w:sz w:val="24"/>
              <w:szCs w:val="24"/>
            </w:rPr>
          </w:rPrChange>
        </w:rPr>
      </w:pPr>
    </w:p>
    <w:sectPr w:rsidR="007370A4" w:rsidRPr="00FB26C4">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570" w:author="Reem Hafez" w:date="2021-08-24T12:38:00Z" w:initials="RH">
    <w:p w14:paraId="297C3FFC" w14:textId="77777777" w:rsidR="00615BD1" w:rsidRDefault="00615BD1">
      <w:pPr>
        <w:pStyle w:val="CommentText"/>
      </w:pPr>
      <w:r>
        <w:rPr>
          <w:rStyle w:val="CommentReference"/>
        </w:rPr>
        <w:annotationRef/>
      </w:r>
      <w:r>
        <w:t>This is a pretty big objective. Should it be limited to the developing a training curriculum like the scope/deliverables describe?</w:t>
      </w:r>
    </w:p>
    <w:p w14:paraId="49E3956B" w14:textId="77777777" w:rsidR="00615BD1" w:rsidRDefault="00615BD1">
      <w:pPr>
        <w:pStyle w:val="CommentText"/>
      </w:pPr>
    </w:p>
    <w:p w14:paraId="554E6973" w14:textId="77777777" w:rsidR="00615BD1" w:rsidRDefault="00615BD1">
      <w:pPr>
        <w:pStyle w:val="CommentText"/>
      </w:pPr>
      <w:r>
        <w:t>I’m also wondering how the training can be developed before the roadmap of which systems they want to connect, for what purpose, to answer what questions? Because that will drive which standards they need to look into.</w:t>
      </w:r>
    </w:p>
    <w:p w14:paraId="220EC805" w14:textId="77777777" w:rsidR="00615BD1" w:rsidRDefault="00615BD1">
      <w:pPr>
        <w:pStyle w:val="CommentText"/>
      </w:pPr>
    </w:p>
    <w:p w14:paraId="22CC993F" w14:textId="77777777" w:rsidR="00615BD1" w:rsidRDefault="00615BD1">
      <w:pPr>
        <w:pStyle w:val="CommentText"/>
      </w:pPr>
      <w:r>
        <w:t>I am coming at this cold so not sure where in the process they are…have they already thought thru some of the questions from below slide?</w:t>
      </w:r>
    </w:p>
    <w:p w14:paraId="4735BB7C" w14:textId="77777777" w:rsidR="00615BD1" w:rsidRDefault="00615BD1">
      <w:pPr>
        <w:pStyle w:val="CommentText"/>
      </w:pPr>
    </w:p>
    <w:p w14:paraId="5FAF301D" w14:textId="140D72E7" w:rsidR="00615BD1" w:rsidRDefault="00F72C58">
      <w:pPr>
        <w:pStyle w:val="CommentText"/>
      </w:pPr>
      <w:r>
        <w:rPr>
          <w:noProof/>
        </w:rPr>
        <w:object w:dxaOrig="9591" w:dyaOrig="5406" w14:anchorId="53F130C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466.8pt;height:263.4pt;mso-width-percent:0;mso-height-percent:0;mso-width-percent:0;mso-height-percent:0">
            <v:imagedata r:id="rId1" o:title=""/>
          </v:shape>
          <o:OLEObject Type="Embed" ProgID="PowerPoint.Slide.12" ShapeID="_x0000_i1026" DrawAspect="Content" ObjectID="_1691413794" r:id="rId2"/>
        </w:objec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FAF301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CF66CC" w16cex:dateUtc="2021-08-24T16: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FAF301D" w16cid:durableId="24CF66C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4CBE07" w14:textId="77777777" w:rsidR="00F72C58" w:rsidRDefault="00F72C58">
      <w:pPr>
        <w:spacing w:line="240" w:lineRule="auto"/>
      </w:pPr>
      <w:r>
        <w:separator/>
      </w:r>
    </w:p>
  </w:endnote>
  <w:endnote w:type="continuationSeparator" w:id="0">
    <w:p w14:paraId="2E375638" w14:textId="77777777" w:rsidR="00F72C58" w:rsidRDefault="00F72C58">
      <w:pPr>
        <w:spacing w:line="240" w:lineRule="auto"/>
      </w:pPr>
      <w:r>
        <w:continuationSeparator/>
      </w:r>
    </w:p>
  </w:endnote>
  <w:endnote w:type="continuationNotice" w:id="1">
    <w:p w14:paraId="645506BF" w14:textId="77777777" w:rsidR="00F72C58" w:rsidRDefault="00F72C58">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463D23" w14:textId="77777777" w:rsidR="00F72C58" w:rsidRDefault="00F72C58">
      <w:pPr>
        <w:spacing w:line="240" w:lineRule="auto"/>
      </w:pPr>
      <w:r>
        <w:separator/>
      </w:r>
    </w:p>
  </w:footnote>
  <w:footnote w:type="continuationSeparator" w:id="0">
    <w:p w14:paraId="51398ACE" w14:textId="77777777" w:rsidR="00F72C58" w:rsidRDefault="00F72C58">
      <w:pPr>
        <w:spacing w:line="240" w:lineRule="auto"/>
      </w:pPr>
      <w:r>
        <w:continuationSeparator/>
      </w:r>
    </w:p>
  </w:footnote>
  <w:footnote w:type="continuationNotice" w:id="1">
    <w:p w14:paraId="2DCCB781" w14:textId="77777777" w:rsidR="00F72C58" w:rsidRDefault="00F72C58">
      <w:pPr>
        <w:spacing w:line="240" w:lineRule="auto"/>
      </w:pPr>
    </w:p>
  </w:footnote>
  <w:footnote w:id="2">
    <w:p w14:paraId="0000002C" w14:textId="77777777" w:rsidR="00D00A5E" w:rsidRPr="00CF4E3B" w:rsidRDefault="00610D52">
      <w:pPr>
        <w:spacing w:line="240" w:lineRule="auto"/>
        <w:rPr>
          <w:rFonts w:asciiTheme="majorHAnsi" w:hAnsiTheme="majorHAnsi" w:cstheme="majorHAnsi"/>
          <w:i/>
          <w:iCs/>
          <w:sz w:val="17"/>
          <w:szCs w:val="17"/>
          <w:rPrChange w:id="268" w:author="Pandu Harimurti" w:date="2021-08-24T14:02:00Z">
            <w:rPr>
              <w:sz w:val="20"/>
              <w:szCs w:val="20"/>
            </w:rPr>
          </w:rPrChange>
        </w:rPr>
      </w:pPr>
      <w:r w:rsidRPr="00CF4E3B">
        <w:rPr>
          <w:rFonts w:asciiTheme="majorHAnsi" w:hAnsiTheme="majorHAnsi" w:cstheme="majorHAnsi"/>
          <w:i/>
          <w:iCs/>
          <w:sz w:val="17"/>
          <w:szCs w:val="17"/>
          <w:vertAlign w:val="superscript"/>
          <w:rPrChange w:id="269" w:author="Pandu Harimurti" w:date="2021-08-24T14:02:00Z">
            <w:rPr>
              <w:vertAlign w:val="superscript"/>
            </w:rPr>
          </w:rPrChange>
        </w:rPr>
        <w:footnoteRef/>
      </w:r>
      <w:r w:rsidRPr="00CF4E3B">
        <w:rPr>
          <w:rFonts w:asciiTheme="majorHAnsi" w:hAnsiTheme="majorHAnsi" w:cstheme="majorHAnsi"/>
          <w:i/>
          <w:iCs/>
          <w:sz w:val="17"/>
          <w:szCs w:val="17"/>
          <w:rPrChange w:id="270" w:author="Pandu Harimurti" w:date="2021-08-24T14:02:00Z">
            <w:rPr>
              <w:sz w:val="20"/>
              <w:szCs w:val="20"/>
            </w:rPr>
          </w:rPrChange>
        </w:rPr>
        <w:t xml:space="preserve"> </w:t>
      </w:r>
      <w:r w:rsidRPr="00CF4E3B">
        <w:rPr>
          <w:rFonts w:asciiTheme="majorHAnsi" w:hAnsiTheme="majorHAnsi" w:cstheme="majorHAnsi"/>
          <w:i/>
          <w:iCs/>
          <w:color w:val="222222"/>
          <w:sz w:val="17"/>
          <w:szCs w:val="17"/>
          <w:highlight w:val="white"/>
          <w:rPrChange w:id="271" w:author="Pandu Harimurti" w:date="2021-08-24T14:02:00Z">
            <w:rPr>
              <w:color w:val="222222"/>
              <w:sz w:val="20"/>
              <w:szCs w:val="20"/>
              <w:highlight w:val="white"/>
            </w:rPr>
          </w:rPrChange>
        </w:rPr>
        <w:t xml:space="preserve">Sust, P.P., Solans, O., Fajardo, J.C., Peralta, M.M., Rodenas, P., Gabaldà, J., Eroles, L.G., Comella, A., Muñoz, C.V., Ribes, J.S. and Monfa, R.R., 2020. Turning the crisis into an opportunity: digital health strategies deployed during the COVID-19 outbreak. </w:t>
      </w:r>
      <w:r w:rsidRPr="00CF4E3B">
        <w:rPr>
          <w:rFonts w:asciiTheme="majorHAnsi" w:hAnsiTheme="majorHAnsi" w:cstheme="majorHAnsi"/>
          <w:i/>
          <w:iCs/>
          <w:color w:val="222222"/>
          <w:sz w:val="17"/>
          <w:szCs w:val="17"/>
          <w:highlight w:val="white"/>
          <w:rPrChange w:id="272" w:author="Pandu Harimurti" w:date="2021-08-24T14:02:00Z">
            <w:rPr>
              <w:i/>
              <w:color w:val="222222"/>
              <w:sz w:val="20"/>
              <w:szCs w:val="20"/>
              <w:highlight w:val="white"/>
            </w:rPr>
          </w:rPrChange>
        </w:rPr>
        <w:t>JMIR public health and surveillance</w:t>
      </w:r>
      <w:r w:rsidRPr="00CF4E3B">
        <w:rPr>
          <w:rFonts w:asciiTheme="majorHAnsi" w:hAnsiTheme="majorHAnsi" w:cstheme="majorHAnsi"/>
          <w:i/>
          <w:iCs/>
          <w:color w:val="222222"/>
          <w:sz w:val="17"/>
          <w:szCs w:val="17"/>
          <w:highlight w:val="white"/>
          <w:rPrChange w:id="273" w:author="Pandu Harimurti" w:date="2021-08-24T14:02:00Z">
            <w:rPr>
              <w:color w:val="222222"/>
              <w:sz w:val="20"/>
              <w:szCs w:val="20"/>
              <w:highlight w:val="white"/>
            </w:rPr>
          </w:rPrChange>
        </w:rPr>
        <w:t xml:space="preserve">, </w:t>
      </w:r>
      <w:r w:rsidRPr="00CF4E3B">
        <w:rPr>
          <w:rFonts w:asciiTheme="majorHAnsi" w:hAnsiTheme="majorHAnsi" w:cstheme="majorHAnsi"/>
          <w:i/>
          <w:iCs/>
          <w:color w:val="222222"/>
          <w:sz w:val="17"/>
          <w:szCs w:val="17"/>
          <w:highlight w:val="white"/>
          <w:rPrChange w:id="274" w:author="Pandu Harimurti" w:date="2021-08-24T14:02:00Z">
            <w:rPr>
              <w:i/>
              <w:color w:val="222222"/>
              <w:sz w:val="20"/>
              <w:szCs w:val="20"/>
              <w:highlight w:val="white"/>
            </w:rPr>
          </w:rPrChange>
        </w:rPr>
        <w:t>6</w:t>
      </w:r>
      <w:r w:rsidRPr="00CF4E3B">
        <w:rPr>
          <w:rFonts w:asciiTheme="majorHAnsi" w:hAnsiTheme="majorHAnsi" w:cstheme="majorHAnsi"/>
          <w:i/>
          <w:iCs/>
          <w:color w:val="222222"/>
          <w:sz w:val="17"/>
          <w:szCs w:val="17"/>
          <w:highlight w:val="white"/>
          <w:rPrChange w:id="275" w:author="Pandu Harimurti" w:date="2021-08-24T14:02:00Z">
            <w:rPr>
              <w:color w:val="222222"/>
              <w:sz w:val="20"/>
              <w:szCs w:val="20"/>
              <w:highlight w:val="white"/>
            </w:rPr>
          </w:rPrChange>
        </w:rPr>
        <w:t>(2), p.e19106.</w:t>
      </w:r>
    </w:p>
  </w:footnote>
  <w:footnote w:id="3">
    <w:p w14:paraId="1A0F8D73" w14:textId="2B1B8F4F" w:rsidR="00805100" w:rsidRPr="00CF4E3B" w:rsidRDefault="00805100">
      <w:pPr>
        <w:pStyle w:val="FootnoteText"/>
        <w:rPr>
          <w:rFonts w:asciiTheme="majorHAnsi" w:hAnsiTheme="majorHAnsi" w:cstheme="majorHAnsi"/>
          <w:i/>
          <w:iCs/>
          <w:sz w:val="17"/>
          <w:szCs w:val="17"/>
          <w:lang w:val="en-US"/>
          <w:rPrChange w:id="328" w:author="Pandu Harimurti" w:date="2021-08-24T14:02:00Z">
            <w:rPr/>
          </w:rPrChange>
        </w:rPr>
      </w:pPr>
      <w:ins w:id="329" w:author="Pandu Harimurti" w:date="2021-08-24T13:42:00Z">
        <w:r w:rsidRPr="00CF4E3B">
          <w:rPr>
            <w:rStyle w:val="FootnoteReference"/>
            <w:rFonts w:asciiTheme="majorHAnsi" w:hAnsiTheme="majorHAnsi" w:cstheme="majorHAnsi"/>
            <w:i/>
            <w:iCs/>
            <w:sz w:val="17"/>
            <w:szCs w:val="17"/>
            <w:rPrChange w:id="330" w:author="Pandu Harimurti" w:date="2021-08-24T14:02:00Z">
              <w:rPr>
                <w:rStyle w:val="FootnoteReference"/>
              </w:rPr>
            </w:rPrChange>
          </w:rPr>
          <w:footnoteRef/>
        </w:r>
        <w:r w:rsidRPr="00CF4E3B">
          <w:rPr>
            <w:rFonts w:asciiTheme="majorHAnsi" w:hAnsiTheme="majorHAnsi" w:cstheme="majorHAnsi"/>
            <w:i/>
            <w:iCs/>
            <w:sz w:val="17"/>
            <w:szCs w:val="17"/>
            <w:rPrChange w:id="331" w:author="Pandu Harimurti" w:date="2021-08-24T14:02:00Z">
              <w:rPr/>
            </w:rPrChange>
          </w:rPr>
          <w:t xml:space="preserve"> Grahame Grieve, the proponent of Australian Health Level Seven (HL7) standards, presented the Resources for Healthcare (RFH) interoperability strategy as a new standard for enhanced interoperability in digital health in 2011. RFH is a web-based resource that uses extensible markup language (XML), an HTTP-based representational state transfer (REST)</w:t>
        </w:r>
        <w:proofErr w:type="spellStart"/>
        <w:r w:rsidRPr="00CF4E3B">
          <w:rPr>
            <w:rFonts w:asciiTheme="majorHAnsi" w:hAnsiTheme="majorHAnsi" w:cstheme="majorHAnsi"/>
            <w:i/>
            <w:iCs/>
            <w:sz w:val="17"/>
            <w:szCs w:val="17"/>
            <w:rPrChange w:id="332" w:author="Pandu Harimurti" w:date="2021-08-24T14:02:00Z">
              <w:rPr/>
            </w:rPrChange>
          </w:rPr>
          <w:t>ful</w:t>
        </w:r>
        <w:proofErr w:type="spellEnd"/>
        <w:r w:rsidRPr="00CF4E3B">
          <w:rPr>
            <w:rFonts w:asciiTheme="majorHAnsi" w:hAnsiTheme="majorHAnsi" w:cstheme="majorHAnsi"/>
            <w:i/>
            <w:iCs/>
            <w:sz w:val="17"/>
            <w:szCs w:val="17"/>
            <w:rPrChange w:id="333" w:author="Pandu Harimurti" w:date="2021-08-24T14:02:00Z">
              <w:rPr/>
            </w:rPrChange>
          </w:rPr>
          <w:t xml:space="preserve"> protocol, and a unique URL for each resource. With the extension of prior HL7 specifications (i.e., HL7 version 2 and version 3) and inclusion of new web technologies, the RFH standard was renamed Fast Health Interoperability Resources (FHIR).</w:t>
        </w:r>
      </w:ins>
    </w:p>
  </w:footnote>
  <w:footnote w:id="4">
    <w:p w14:paraId="0000002D" w14:textId="77777777" w:rsidR="00D00A5E" w:rsidDel="001302C5" w:rsidRDefault="00610D52">
      <w:pPr>
        <w:spacing w:line="240" w:lineRule="auto"/>
        <w:rPr>
          <w:del w:id="495" w:author="Pandu Harimurti" w:date="2021-08-24T13:35:00Z"/>
          <w:sz w:val="20"/>
          <w:szCs w:val="20"/>
        </w:rPr>
      </w:pPr>
      <w:del w:id="496" w:author="Pandu Harimurti" w:date="2021-08-24T13:35:00Z">
        <w:r w:rsidDel="001302C5">
          <w:rPr>
            <w:vertAlign w:val="superscript"/>
          </w:rPr>
          <w:footnoteRef/>
        </w:r>
        <w:r w:rsidDel="001302C5">
          <w:rPr>
            <w:sz w:val="20"/>
            <w:szCs w:val="20"/>
          </w:rPr>
          <w:delText xml:space="preserve"> HL7 FHIR Release 4. URL: https://www.hl7.org/fhir/.?</w:delText>
        </w:r>
      </w:del>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E828E0"/>
    <w:multiLevelType w:val="hybridMultilevel"/>
    <w:tmpl w:val="88B03E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543A62"/>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4223027"/>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628A249F"/>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2"/>
  </w:num>
  <w:num w:numId="3">
    <w:abstractNumId w:val="1"/>
  </w:num>
  <w:num w:numId="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Pandu Harimurti">
    <w15:presenceInfo w15:providerId="AD" w15:userId="S::pharimurti@worldbank.org::457a76a7-3162-4883-82d1-08c6185d2802"/>
  </w15:person>
  <w15:person w15:author="Reem Hafez">
    <w15:presenceInfo w15:providerId="AD" w15:userId="S::rhafez@worldbank.org::ab43627a-37c5-43b7-93d5-6615ed34ad0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revisionView w:inkAnnotations="0"/>
  <w:trackRevisions/>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0A5E"/>
    <w:rsid w:val="00012970"/>
    <w:rsid w:val="00014BE4"/>
    <w:rsid w:val="000238F2"/>
    <w:rsid w:val="00091E1F"/>
    <w:rsid w:val="000A7A5F"/>
    <w:rsid w:val="000B2974"/>
    <w:rsid w:val="00107F84"/>
    <w:rsid w:val="001279CB"/>
    <w:rsid w:val="001302C5"/>
    <w:rsid w:val="0013301A"/>
    <w:rsid w:val="00143455"/>
    <w:rsid w:val="0015229D"/>
    <w:rsid w:val="00160745"/>
    <w:rsid w:val="001A0554"/>
    <w:rsid w:val="001E27FA"/>
    <w:rsid w:val="00204524"/>
    <w:rsid w:val="00255AD2"/>
    <w:rsid w:val="002820F8"/>
    <w:rsid w:val="002A5B77"/>
    <w:rsid w:val="002A5C80"/>
    <w:rsid w:val="002D02DD"/>
    <w:rsid w:val="002D28E1"/>
    <w:rsid w:val="002E0EB9"/>
    <w:rsid w:val="00313165"/>
    <w:rsid w:val="00326DFE"/>
    <w:rsid w:val="00335CAA"/>
    <w:rsid w:val="003404C9"/>
    <w:rsid w:val="003B50A2"/>
    <w:rsid w:val="003C4CAC"/>
    <w:rsid w:val="003D6A47"/>
    <w:rsid w:val="00421617"/>
    <w:rsid w:val="00436F4D"/>
    <w:rsid w:val="0045474A"/>
    <w:rsid w:val="00462C4E"/>
    <w:rsid w:val="004942AD"/>
    <w:rsid w:val="004A2889"/>
    <w:rsid w:val="004B4EA2"/>
    <w:rsid w:val="004D513C"/>
    <w:rsid w:val="004E1AF6"/>
    <w:rsid w:val="0050308E"/>
    <w:rsid w:val="00503226"/>
    <w:rsid w:val="005070FB"/>
    <w:rsid w:val="0050756E"/>
    <w:rsid w:val="005109AE"/>
    <w:rsid w:val="00513CFF"/>
    <w:rsid w:val="00514500"/>
    <w:rsid w:val="005225DA"/>
    <w:rsid w:val="00525E13"/>
    <w:rsid w:val="00536E86"/>
    <w:rsid w:val="00557B3B"/>
    <w:rsid w:val="00567A00"/>
    <w:rsid w:val="005C40FD"/>
    <w:rsid w:val="005E6A26"/>
    <w:rsid w:val="0060368A"/>
    <w:rsid w:val="00610D52"/>
    <w:rsid w:val="00615BD1"/>
    <w:rsid w:val="006335C1"/>
    <w:rsid w:val="00647140"/>
    <w:rsid w:val="006B20FC"/>
    <w:rsid w:val="006D50E1"/>
    <w:rsid w:val="006F794E"/>
    <w:rsid w:val="00702D75"/>
    <w:rsid w:val="00704E74"/>
    <w:rsid w:val="007126EB"/>
    <w:rsid w:val="007370A4"/>
    <w:rsid w:val="0075612A"/>
    <w:rsid w:val="00764269"/>
    <w:rsid w:val="00765AA5"/>
    <w:rsid w:val="00805100"/>
    <w:rsid w:val="00806850"/>
    <w:rsid w:val="00807C57"/>
    <w:rsid w:val="00845785"/>
    <w:rsid w:val="008500DC"/>
    <w:rsid w:val="00862728"/>
    <w:rsid w:val="008B0705"/>
    <w:rsid w:val="009142E4"/>
    <w:rsid w:val="0093200C"/>
    <w:rsid w:val="00947441"/>
    <w:rsid w:val="00954C6D"/>
    <w:rsid w:val="00970E8A"/>
    <w:rsid w:val="009B3AC7"/>
    <w:rsid w:val="009D064F"/>
    <w:rsid w:val="00A0762A"/>
    <w:rsid w:val="00A23E14"/>
    <w:rsid w:val="00AA1B44"/>
    <w:rsid w:val="00AA238E"/>
    <w:rsid w:val="00AC0DEC"/>
    <w:rsid w:val="00AC21C7"/>
    <w:rsid w:val="00AF628E"/>
    <w:rsid w:val="00B3546A"/>
    <w:rsid w:val="00B35772"/>
    <w:rsid w:val="00B47B29"/>
    <w:rsid w:val="00B51962"/>
    <w:rsid w:val="00B6233C"/>
    <w:rsid w:val="00B6513F"/>
    <w:rsid w:val="00B85A9E"/>
    <w:rsid w:val="00BC2386"/>
    <w:rsid w:val="00BD2386"/>
    <w:rsid w:val="00BD5A95"/>
    <w:rsid w:val="00C07975"/>
    <w:rsid w:val="00C20991"/>
    <w:rsid w:val="00C20E42"/>
    <w:rsid w:val="00C30A91"/>
    <w:rsid w:val="00C43D89"/>
    <w:rsid w:val="00C528BE"/>
    <w:rsid w:val="00C541F7"/>
    <w:rsid w:val="00C5612E"/>
    <w:rsid w:val="00C779A2"/>
    <w:rsid w:val="00C91584"/>
    <w:rsid w:val="00CA0EE7"/>
    <w:rsid w:val="00CC34D2"/>
    <w:rsid w:val="00CD516A"/>
    <w:rsid w:val="00CD5D9C"/>
    <w:rsid w:val="00CD72D6"/>
    <w:rsid w:val="00CE450C"/>
    <w:rsid w:val="00CF4E3B"/>
    <w:rsid w:val="00D00A5E"/>
    <w:rsid w:val="00D27D79"/>
    <w:rsid w:val="00D27FF0"/>
    <w:rsid w:val="00D81FF2"/>
    <w:rsid w:val="00D83C8C"/>
    <w:rsid w:val="00D916A3"/>
    <w:rsid w:val="00DB047E"/>
    <w:rsid w:val="00DB3F15"/>
    <w:rsid w:val="00DB6392"/>
    <w:rsid w:val="00DD3D04"/>
    <w:rsid w:val="00DE5861"/>
    <w:rsid w:val="00DE703C"/>
    <w:rsid w:val="00E02D80"/>
    <w:rsid w:val="00E054AF"/>
    <w:rsid w:val="00E15B30"/>
    <w:rsid w:val="00E35108"/>
    <w:rsid w:val="00E54BF3"/>
    <w:rsid w:val="00E56CD5"/>
    <w:rsid w:val="00E62CBD"/>
    <w:rsid w:val="00E7092E"/>
    <w:rsid w:val="00E72D10"/>
    <w:rsid w:val="00E85985"/>
    <w:rsid w:val="00E9599D"/>
    <w:rsid w:val="00EA1D76"/>
    <w:rsid w:val="00ED110B"/>
    <w:rsid w:val="00F11A8D"/>
    <w:rsid w:val="00F242F4"/>
    <w:rsid w:val="00F72C58"/>
    <w:rsid w:val="00F86C86"/>
    <w:rsid w:val="00FA1254"/>
    <w:rsid w:val="00FB25E7"/>
    <w:rsid w:val="00FB26C4"/>
    <w:rsid w:val="00FB28BB"/>
    <w:rsid w:val="00FC5B50"/>
    <w:rsid w:val="00FD7C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20B449B"/>
  <w15:docId w15:val="{D873C102-316C-4AC3-84DA-1A516EC84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semiHidden/>
    <w:unhideWhenUsed/>
    <w:rsid w:val="00BC2386"/>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BC2386"/>
  </w:style>
  <w:style w:type="paragraph" w:styleId="Footer">
    <w:name w:val="footer"/>
    <w:basedOn w:val="Normal"/>
    <w:link w:val="FooterChar"/>
    <w:uiPriority w:val="99"/>
    <w:semiHidden/>
    <w:unhideWhenUsed/>
    <w:rsid w:val="00BC2386"/>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BC2386"/>
  </w:style>
  <w:style w:type="paragraph" w:styleId="ListParagraph">
    <w:name w:val="List Paragraph"/>
    <w:basedOn w:val="Normal"/>
    <w:uiPriority w:val="34"/>
    <w:qFormat/>
    <w:rsid w:val="001E27FA"/>
    <w:pPr>
      <w:spacing w:line="240" w:lineRule="auto"/>
      <w:ind w:left="720"/>
      <w:contextualSpacing/>
    </w:pPr>
    <w:rPr>
      <w:rFonts w:ascii="Times New Roman" w:eastAsia="Times New Roman" w:hAnsi="Times New Roman" w:cs="Times New Roman"/>
      <w:sz w:val="24"/>
      <w:szCs w:val="24"/>
      <w:lang w:val="en-ID"/>
    </w:rPr>
  </w:style>
  <w:style w:type="paragraph" w:styleId="FootnoteText">
    <w:name w:val="footnote text"/>
    <w:basedOn w:val="Normal"/>
    <w:link w:val="FootnoteTextChar"/>
    <w:uiPriority w:val="99"/>
    <w:semiHidden/>
    <w:unhideWhenUsed/>
    <w:rsid w:val="008500DC"/>
    <w:pPr>
      <w:spacing w:line="240" w:lineRule="auto"/>
    </w:pPr>
    <w:rPr>
      <w:sz w:val="20"/>
      <w:szCs w:val="20"/>
    </w:rPr>
  </w:style>
  <w:style w:type="character" w:customStyle="1" w:styleId="FootnoteTextChar">
    <w:name w:val="Footnote Text Char"/>
    <w:basedOn w:val="DefaultParagraphFont"/>
    <w:link w:val="FootnoteText"/>
    <w:uiPriority w:val="99"/>
    <w:semiHidden/>
    <w:rsid w:val="008500DC"/>
    <w:rPr>
      <w:sz w:val="20"/>
      <w:szCs w:val="20"/>
    </w:rPr>
  </w:style>
  <w:style w:type="character" w:styleId="FootnoteReference">
    <w:name w:val="footnote reference"/>
    <w:basedOn w:val="DefaultParagraphFont"/>
    <w:uiPriority w:val="99"/>
    <w:semiHidden/>
    <w:unhideWhenUsed/>
    <w:rsid w:val="008500DC"/>
    <w:rPr>
      <w:vertAlign w:val="superscript"/>
    </w:rPr>
  </w:style>
  <w:style w:type="paragraph" w:styleId="BalloonText">
    <w:name w:val="Balloon Text"/>
    <w:basedOn w:val="Normal"/>
    <w:link w:val="BalloonTextChar"/>
    <w:uiPriority w:val="99"/>
    <w:semiHidden/>
    <w:unhideWhenUsed/>
    <w:rsid w:val="00615BD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15BD1"/>
    <w:rPr>
      <w:rFonts w:ascii="Segoe UI" w:hAnsi="Segoe UI" w:cs="Segoe UI"/>
      <w:sz w:val="18"/>
      <w:szCs w:val="18"/>
    </w:rPr>
  </w:style>
  <w:style w:type="character" w:styleId="CommentReference">
    <w:name w:val="annotation reference"/>
    <w:basedOn w:val="DefaultParagraphFont"/>
    <w:uiPriority w:val="99"/>
    <w:semiHidden/>
    <w:unhideWhenUsed/>
    <w:rsid w:val="00615BD1"/>
    <w:rPr>
      <w:sz w:val="16"/>
      <w:szCs w:val="16"/>
    </w:rPr>
  </w:style>
  <w:style w:type="paragraph" w:styleId="CommentText">
    <w:name w:val="annotation text"/>
    <w:basedOn w:val="Normal"/>
    <w:link w:val="CommentTextChar"/>
    <w:uiPriority w:val="99"/>
    <w:semiHidden/>
    <w:unhideWhenUsed/>
    <w:rsid w:val="00615BD1"/>
    <w:pPr>
      <w:spacing w:line="240" w:lineRule="auto"/>
    </w:pPr>
    <w:rPr>
      <w:sz w:val="20"/>
      <w:szCs w:val="20"/>
    </w:rPr>
  </w:style>
  <w:style w:type="character" w:customStyle="1" w:styleId="CommentTextChar">
    <w:name w:val="Comment Text Char"/>
    <w:basedOn w:val="DefaultParagraphFont"/>
    <w:link w:val="CommentText"/>
    <w:uiPriority w:val="99"/>
    <w:semiHidden/>
    <w:rsid w:val="00615BD1"/>
    <w:rPr>
      <w:sz w:val="20"/>
      <w:szCs w:val="20"/>
    </w:rPr>
  </w:style>
  <w:style w:type="paragraph" w:styleId="CommentSubject">
    <w:name w:val="annotation subject"/>
    <w:basedOn w:val="CommentText"/>
    <w:next w:val="CommentText"/>
    <w:link w:val="CommentSubjectChar"/>
    <w:uiPriority w:val="99"/>
    <w:semiHidden/>
    <w:unhideWhenUsed/>
    <w:rsid w:val="00615BD1"/>
    <w:rPr>
      <w:b/>
      <w:bCs/>
    </w:rPr>
  </w:style>
  <w:style w:type="character" w:customStyle="1" w:styleId="CommentSubjectChar">
    <w:name w:val="Comment Subject Char"/>
    <w:basedOn w:val="CommentTextChar"/>
    <w:link w:val="CommentSubject"/>
    <w:uiPriority w:val="99"/>
    <w:semiHidden/>
    <w:rsid w:val="00615BD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comments.xml.rels><?xml version="1.0" encoding="UTF-8" standalone="yes"?>
<Relationships xmlns="http://schemas.openxmlformats.org/package/2006/relationships"><Relationship Id="rId2" Type="http://schemas.openxmlformats.org/officeDocument/2006/relationships/package" Target="embeddings/Microsoft_PowerPoint_Slide.sldx"/><Relationship Id="rId1" Type="http://schemas.openxmlformats.org/officeDocument/2006/relationships/image" Target="media/image1.emf"/></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82975D-A9FF-4935-B88B-605F5EF5A3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1900</Words>
  <Characters>10833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Hardhantyo</dc:creator>
  <cp:keywords/>
  <cp:lastModifiedBy>Pandu Harimurti</cp:lastModifiedBy>
  <cp:revision>2</cp:revision>
  <dcterms:created xsi:type="dcterms:W3CDTF">2021-08-25T09:23:00Z</dcterms:created>
  <dcterms:modified xsi:type="dcterms:W3CDTF">2021-08-25T09:23:00Z</dcterms:modified>
</cp:coreProperties>
</file>